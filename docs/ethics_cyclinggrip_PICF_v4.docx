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465164B" w14:textId="15B74D8A" w:rsidR="00A1219F" w:rsidRPr="007C371A" w:rsidRDefault="00A83C19" w:rsidP="00DB7F6F">
      <w:pPr>
        <w:pStyle w:val="Heading1"/>
        <w:jc w:val="both"/>
      </w:pPr>
      <w:r w:rsidRPr="007C371A">
        <w:t>Participant Information Sheet</w:t>
      </w:r>
      <w:r w:rsidR="00097657" w:rsidRPr="007C371A">
        <w:t>/Consent Form</w:t>
      </w:r>
    </w:p>
    <w:p w14:paraId="2629C4DE" w14:textId="5932B3D5" w:rsidR="00A83C19" w:rsidRPr="007C371A" w:rsidRDefault="00A83C19" w:rsidP="00DB7F6F">
      <w:pPr>
        <w:pStyle w:val="BodyText"/>
        <w:spacing w:line="240" w:lineRule="auto"/>
        <w:ind w:left="2880" w:right="142" w:hanging="2880"/>
        <w:jc w:val="both"/>
      </w:pPr>
      <w:r w:rsidRPr="007C371A">
        <w:rPr>
          <w:b/>
          <w:bCs/>
        </w:rPr>
        <w:t>Title:</w:t>
      </w:r>
      <w:r w:rsidR="008C2962" w:rsidRPr="007C371A">
        <w:t xml:space="preserve"> </w:t>
      </w:r>
      <w:r w:rsidR="008C2962" w:rsidRPr="007C371A">
        <w:tab/>
        <w:t xml:space="preserve">The effect of </w:t>
      </w:r>
      <w:del w:id="0" w:author="Glen Lichtwark" w:date="2020-07-30T16:19:00Z">
        <w:r w:rsidR="008C2962" w:rsidRPr="007C371A" w:rsidDel="009E1033">
          <w:delText xml:space="preserve">added mass and </w:delText>
        </w:r>
      </w:del>
      <w:r w:rsidR="008C2962" w:rsidRPr="007C371A">
        <w:t xml:space="preserve">handgrip on </w:t>
      </w:r>
      <w:r w:rsidR="002312E7" w:rsidRPr="007C371A">
        <w:t>sprint-cycling performance</w:t>
      </w:r>
    </w:p>
    <w:p w14:paraId="473B1A8E" w14:textId="6D4976A3" w:rsidR="008C2962" w:rsidRPr="007C371A" w:rsidRDefault="00A83C19" w:rsidP="00DB7F6F">
      <w:pPr>
        <w:pStyle w:val="BodyText"/>
        <w:spacing w:line="240" w:lineRule="auto"/>
        <w:ind w:right="142"/>
        <w:jc w:val="both"/>
      </w:pPr>
      <w:r w:rsidRPr="007C371A">
        <w:rPr>
          <w:b/>
          <w:bCs/>
        </w:rPr>
        <w:t>Protocol Number:</w:t>
      </w:r>
      <w:r w:rsidR="008C2962" w:rsidRPr="007C371A">
        <w:rPr>
          <w:b/>
          <w:bCs/>
        </w:rPr>
        <w:t xml:space="preserve"> </w:t>
      </w:r>
      <w:r w:rsidR="008C2962" w:rsidRPr="007C371A">
        <w:rPr>
          <w:b/>
          <w:bCs/>
        </w:rPr>
        <w:tab/>
      </w:r>
      <w:r w:rsidR="008C2962" w:rsidRPr="007C371A">
        <w:rPr>
          <w:b/>
          <w:bCs/>
        </w:rPr>
        <w:tab/>
      </w:r>
      <w:r w:rsidR="0079332A">
        <w:t>#2020000354</w:t>
      </w:r>
    </w:p>
    <w:p w14:paraId="57C4CF3C" w14:textId="0939F83B" w:rsidR="00A83C19" w:rsidRPr="007C371A" w:rsidRDefault="008C2962" w:rsidP="00DB7F6F">
      <w:pPr>
        <w:pStyle w:val="BodyText"/>
        <w:spacing w:line="240" w:lineRule="auto"/>
        <w:ind w:left="2880" w:right="142" w:hanging="2880"/>
        <w:jc w:val="both"/>
        <w:rPr>
          <w:b/>
          <w:bCs/>
        </w:rPr>
      </w:pPr>
      <w:r w:rsidRPr="007C371A">
        <w:rPr>
          <w:b/>
          <w:bCs/>
        </w:rPr>
        <w:t xml:space="preserve">Project Sponsor: </w:t>
      </w:r>
      <w:r w:rsidRPr="007C371A">
        <w:rPr>
          <w:b/>
          <w:bCs/>
        </w:rPr>
        <w:tab/>
      </w:r>
      <w:r w:rsidRPr="007C371A">
        <w:t>This research is not sponsored or funded through any external source.</w:t>
      </w:r>
    </w:p>
    <w:p w14:paraId="237AA589" w14:textId="5427AF9E" w:rsidR="00A83C19" w:rsidRPr="007C371A" w:rsidRDefault="008C2962" w:rsidP="00DB7F6F">
      <w:pPr>
        <w:pStyle w:val="BodyText"/>
        <w:spacing w:line="240" w:lineRule="auto"/>
        <w:ind w:right="142"/>
        <w:jc w:val="both"/>
        <w:rPr>
          <w:b/>
          <w:bCs/>
        </w:rPr>
      </w:pPr>
      <w:r w:rsidRPr="007C371A">
        <w:rPr>
          <w:b/>
          <w:bCs/>
        </w:rPr>
        <w:t>Principal Investigator</w:t>
      </w:r>
      <w:ins w:id="1" w:author="Glen Lichtwark" w:date="2020-07-30T16:20:00Z">
        <w:r w:rsidR="009E1033">
          <w:rPr>
            <w:b/>
            <w:bCs/>
          </w:rPr>
          <w:t>(s)</w:t>
        </w:r>
      </w:ins>
      <w:r w:rsidRPr="007C371A">
        <w:rPr>
          <w:b/>
          <w:bCs/>
        </w:rPr>
        <w:t xml:space="preserve">: </w:t>
      </w:r>
      <w:r w:rsidRPr="007C371A">
        <w:rPr>
          <w:b/>
          <w:bCs/>
        </w:rPr>
        <w:tab/>
      </w:r>
      <w:proofErr w:type="spellStart"/>
      <w:r w:rsidRPr="007C371A">
        <w:t>Assoc</w:t>
      </w:r>
      <w:proofErr w:type="spellEnd"/>
      <w:r w:rsidRPr="007C371A">
        <w:t xml:space="preserve"> Prof Glen Lichtwark</w:t>
      </w:r>
      <w:r w:rsidRPr="007C371A">
        <w:rPr>
          <w:vertAlign w:val="superscript"/>
        </w:rPr>
        <w:t>1</w:t>
      </w:r>
      <w:ins w:id="2" w:author="Glen Lichtwark" w:date="2020-07-30T16:20:00Z">
        <w:r w:rsidR="009E1033">
          <w:t>, Prof Andrew Cresswell</w:t>
        </w:r>
        <w:r w:rsidR="009E1033" w:rsidRPr="007C371A">
          <w:rPr>
            <w:vertAlign w:val="superscript"/>
          </w:rPr>
          <w:t>1</w:t>
        </w:r>
      </w:ins>
      <w:r w:rsidRPr="007C371A">
        <w:rPr>
          <w:b/>
          <w:bCs/>
        </w:rPr>
        <w:tab/>
      </w:r>
      <w:r w:rsidRPr="007C371A">
        <w:rPr>
          <w:b/>
          <w:bCs/>
        </w:rPr>
        <w:tab/>
      </w:r>
    </w:p>
    <w:p w14:paraId="11C3AEB9" w14:textId="5DB239AD" w:rsidR="008C2962" w:rsidRPr="007C371A" w:rsidRDefault="008C2962" w:rsidP="00DB7F6F">
      <w:pPr>
        <w:pStyle w:val="BodyText"/>
        <w:spacing w:line="240" w:lineRule="auto"/>
        <w:ind w:right="142"/>
        <w:jc w:val="both"/>
        <w:rPr>
          <w:vertAlign w:val="superscript"/>
        </w:rPr>
      </w:pPr>
      <w:r w:rsidRPr="007C371A">
        <w:rPr>
          <w:b/>
          <w:bCs/>
        </w:rPr>
        <w:t>Associate Investigator(s):</w:t>
      </w:r>
      <w:r w:rsidRPr="007C371A">
        <w:t xml:space="preserve"> </w:t>
      </w:r>
      <w:r w:rsidRPr="007C371A">
        <w:tab/>
        <w:t>Mr Ross Wilkinson</w:t>
      </w:r>
      <w:r w:rsidRPr="009E1033">
        <w:rPr>
          <w:vertAlign w:val="superscript"/>
        </w:rPr>
        <w:t>1</w:t>
      </w:r>
      <w:r w:rsidR="008D2E4A" w:rsidRPr="007C371A">
        <w:t xml:space="preserve">, </w:t>
      </w:r>
      <w:r w:rsidRPr="007C371A">
        <w:t>Mr Callum Hicks</w:t>
      </w:r>
      <w:r w:rsidRPr="007C371A">
        <w:rPr>
          <w:vertAlign w:val="superscript"/>
        </w:rPr>
        <w:t>1</w:t>
      </w:r>
      <w:r w:rsidR="008D2E4A" w:rsidRPr="007C371A">
        <w:t xml:space="preserve">, </w:t>
      </w:r>
      <w:r w:rsidRPr="007C371A">
        <w:t>Mr Tobias Edmanson</w:t>
      </w:r>
      <w:r w:rsidRPr="007C371A">
        <w:rPr>
          <w:vertAlign w:val="superscript"/>
        </w:rPr>
        <w:t>1</w:t>
      </w:r>
    </w:p>
    <w:p w14:paraId="6AE3C299" w14:textId="6EBEFC5F" w:rsidR="008C2962" w:rsidRPr="007C371A" w:rsidRDefault="008C2962" w:rsidP="00DB7F6F">
      <w:pPr>
        <w:pStyle w:val="BodyText"/>
        <w:pBdr>
          <w:bottom w:val="single" w:sz="12" w:space="1" w:color="auto"/>
        </w:pBdr>
        <w:spacing w:line="240" w:lineRule="auto"/>
        <w:ind w:right="142"/>
        <w:jc w:val="both"/>
        <w:rPr>
          <w:sz w:val="18"/>
          <w:szCs w:val="18"/>
        </w:rPr>
      </w:pPr>
      <w:r w:rsidRPr="007C371A">
        <w:rPr>
          <w:sz w:val="18"/>
          <w:szCs w:val="18"/>
          <w:vertAlign w:val="superscript"/>
        </w:rPr>
        <w:t>1</w:t>
      </w:r>
      <w:r w:rsidR="00B22AFE" w:rsidRPr="007C371A">
        <w:rPr>
          <w:sz w:val="18"/>
          <w:szCs w:val="18"/>
          <w:vertAlign w:val="superscript"/>
        </w:rPr>
        <w:t xml:space="preserve"> </w:t>
      </w:r>
      <w:r w:rsidRPr="007C371A">
        <w:rPr>
          <w:sz w:val="18"/>
          <w:szCs w:val="18"/>
        </w:rPr>
        <w:t>School of Human Movement and Nutrition Sciences, The University of Queensland</w:t>
      </w:r>
    </w:p>
    <w:p w14:paraId="2FE4ACEB" w14:textId="77777777" w:rsidR="00A3334E" w:rsidRPr="007C371A" w:rsidRDefault="00A3334E" w:rsidP="00DB7F6F">
      <w:pPr>
        <w:pStyle w:val="BodyText"/>
        <w:pBdr>
          <w:bottom w:val="single" w:sz="12" w:space="1" w:color="auto"/>
        </w:pBdr>
        <w:spacing w:line="240" w:lineRule="auto"/>
        <w:ind w:right="142"/>
        <w:jc w:val="both"/>
        <w:rPr>
          <w:sz w:val="18"/>
          <w:szCs w:val="18"/>
        </w:rPr>
      </w:pPr>
    </w:p>
    <w:p w14:paraId="4C46B2FE" w14:textId="446EA6B4" w:rsidR="008C2962" w:rsidRPr="007C371A" w:rsidRDefault="008C2962" w:rsidP="00DB7F6F">
      <w:pPr>
        <w:pStyle w:val="Heading2"/>
        <w:jc w:val="both"/>
      </w:pPr>
      <w:r w:rsidRPr="007C371A">
        <w:t>Part</w:t>
      </w:r>
      <w:r w:rsidR="00EC1BFC" w:rsidRPr="007C371A">
        <w:t xml:space="preserve"> </w:t>
      </w:r>
      <w:r w:rsidRPr="007C371A">
        <w:t>1</w:t>
      </w:r>
      <w:r w:rsidR="00EC1BFC" w:rsidRPr="007C371A">
        <w:t xml:space="preserve"> </w:t>
      </w:r>
      <w:r w:rsidR="00EC1BFC" w:rsidRPr="007C371A">
        <w:tab/>
      </w:r>
      <w:r w:rsidRPr="007C371A">
        <w:t>What does my participation involve?</w:t>
      </w:r>
    </w:p>
    <w:p w14:paraId="68EE7B01" w14:textId="574E3A10" w:rsidR="008C2962" w:rsidRPr="007C371A" w:rsidRDefault="008C2962" w:rsidP="00DB7F6F">
      <w:pPr>
        <w:pStyle w:val="Heading3"/>
        <w:jc w:val="both"/>
      </w:pPr>
      <w:r w:rsidRPr="007C371A">
        <w:t>Introduction</w:t>
      </w:r>
    </w:p>
    <w:p w14:paraId="301C5916" w14:textId="02302CF4" w:rsidR="00A3334E" w:rsidRPr="007C371A" w:rsidRDefault="00A3334E" w:rsidP="00DB7F6F">
      <w:pPr>
        <w:pStyle w:val="BodyText"/>
        <w:spacing w:line="240" w:lineRule="auto"/>
        <w:jc w:val="both"/>
      </w:pPr>
      <w:r w:rsidRPr="007C371A">
        <w:t>You are invited to take part in this research project,</w:t>
      </w:r>
      <w:r w:rsidR="002312E7" w:rsidRPr="007C371A">
        <w:t xml:space="preserve"> </w:t>
      </w:r>
      <w:proofErr w:type="gramStart"/>
      <w:r w:rsidR="002312E7" w:rsidRPr="007C371A">
        <w:t>The</w:t>
      </w:r>
      <w:proofErr w:type="gramEnd"/>
      <w:r w:rsidR="002312E7" w:rsidRPr="007C371A">
        <w:t xml:space="preserve"> effect of </w:t>
      </w:r>
      <w:del w:id="3" w:author="Glen Lichtwark" w:date="2020-07-30T16:21:00Z">
        <w:r w:rsidR="002312E7" w:rsidRPr="007C371A" w:rsidDel="009E1033">
          <w:delText xml:space="preserve">added mass and </w:delText>
        </w:r>
      </w:del>
      <w:r w:rsidR="002312E7" w:rsidRPr="007C371A">
        <w:t>handgrip on sprint-cycling performance</w:t>
      </w:r>
      <w:r w:rsidRPr="007C371A">
        <w:t>. This is because</w:t>
      </w:r>
      <w:r w:rsidR="00964864" w:rsidRPr="007C371A">
        <w:t xml:space="preserve"> you are a </w:t>
      </w:r>
      <w:r w:rsidR="00D75656" w:rsidRPr="007C371A">
        <w:t xml:space="preserve">healthy, young </w:t>
      </w:r>
      <w:r w:rsidR="00964864" w:rsidRPr="007C371A">
        <w:t>person</w:t>
      </w:r>
      <w:r w:rsidR="00D75656" w:rsidRPr="007C371A">
        <w:t xml:space="preserve"> who </w:t>
      </w:r>
      <w:r w:rsidR="00EF75F7" w:rsidRPr="007C371A">
        <w:t xml:space="preserve">is experienced in riding bicycles and is competent in </w:t>
      </w:r>
      <w:r w:rsidR="00D75656" w:rsidRPr="007C371A">
        <w:t>using clip-in cycling shoes</w:t>
      </w:r>
      <w:r w:rsidRPr="007C371A">
        <w:t>. The research project is aiming to</w:t>
      </w:r>
      <w:r w:rsidR="00964864" w:rsidRPr="007C371A">
        <w:t xml:space="preserve"> measure the effect of adding torso mass and gripping the handlebar on the biomechanics of sprint cycling</w:t>
      </w:r>
      <w:r w:rsidRPr="007C371A">
        <w:t>.</w:t>
      </w:r>
    </w:p>
    <w:p w14:paraId="4A927A4E" w14:textId="77777777" w:rsidR="00A3334E" w:rsidRPr="007C371A" w:rsidRDefault="00A3334E" w:rsidP="00DB7F6F">
      <w:pPr>
        <w:pStyle w:val="BodyText"/>
        <w:spacing w:line="240" w:lineRule="auto"/>
        <w:jc w:val="both"/>
      </w:pPr>
      <w:r w:rsidRPr="007C371A">
        <w:t>This Participant Information Sheet/Consent Form tells you about the research project. It explains the tests and research involved. Knowing what is involved will help you decide if you want to take part in the research.</w:t>
      </w:r>
    </w:p>
    <w:p w14:paraId="518459E0" w14:textId="72CA7621" w:rsidR="00A3334E" w:rsidRPr="007C371A" w:rsidRDefault="00A3334E" w:rsidP="00DB7F6F">
      <w:pPr>
        <w:pStyle w:val="BodyText"/>
        <w:spacing w:line="240" w:lineRule="auto"/>
        <w:jc w:val="both"/>
      </w:pPr>
      <w:r w:rsidRPr="007C371A">
        <w:t>Please read this information carefully. Ask questions about anything that you don’t understand or want to know more about. Before deciding whether or not to take part, you might want to talk about it with a relative, friend, or local doctor.</w:t>
      </w:r>
    </w:p>
    <w:p w14:paraId="001625C1" w14:textId="3DB0E419" w:rsidR="00A3334E" w:rsidRPr="007C371A" w:rsidRDefault="00A3334E" w:rsidP="00DB7F6F">
      <w:pPr>
        <w:pStyle w:val="BodyText"/>
        <w:spacing w:line="240" w:lineRule="auto"/>
        <w:jc w:val="both"/>
      </w:pPr>
      <w:r w:rsidRPr="007C371A">
        <w:t>Participation in this research is voluntary. If you don’t wish to take part, you don’t have to.</w:t>
      </w:r>
    </w:p>
    <w:p w14:paraId="2D9E7660" w14:textId="77777777" w:rsidR="00A3334E" w:rsidRPr="007C371A" w:rsidRDefault="00A3334E" w:rsidP="00DB7F6F">
      <w:pPr>
        <w:pStyle w:val="BodyText"/>
        <w:spacing w:line="240" w:lineRule="auto"/>
        <w:jc w:val="both"/>
      </w:pPr>
      <w:r w:rsidRPr="007C371A">
        <w:t>If you decide you want to take part in the research project, you will be asked to sign the consent section. By signing it you are telling us that you:</w:t>
      </w:r>
    </w:p>
    <w:p w14:paraId="332FFDF1" w14:textId="4911E668" w:rsidR="00A3334E" w:rsidRPr="007C371A" w:rsidRDefault="00A3334E" w:rsidP="00DB7F6F">
      <w:pPr>
        <w:pStyle w:val="BodyText"/>
        <w:numPr>
          <w:ilvl w:val="0"/>
          <w:numId w:val="20"/>
        </w:numPr>
        <w:spacing w:line="240" w:lineRule="auto"/>
        <w:jc w:val="both"/>
      </w:pPr>
      <w:r w:rsidRPr="007C371A">
        <w:t>Understand what you have read</w:t>
      </w:r>
    </w:p>
    <w:p w14:paraId="532DE1D0" w14:textId="3BD5BE78" w:rsidR="00A3334E" w:rsidRPr="007C371A" w:rsidRDefault="00A3334E" w:rsidP="00DB7F6F">
      <w:pPr>
        <w:pStyle w:val="BodyText"/>
        <w:numPr>
          <w:ilvl w:val="0"/>
          <w:numId w:val="20"/>
        </w:numPr>
        <w:spacing w:line="240" w:lineRule="auto"/>
        <w:jc w:val="both"/>
      </w:pPr>
      <w:r w:rsidRPr="007C371A">
        <w:t>Consent to take part in the research project</w:t>
      </w:r>
    </w:p>
    <w:p w14:paraId="223CCB8B" w14:textId="11F8D059" w:rsidR="00A3334E" w:rsidRPr="007C371A" w:rsidRDefault="00A3334E" w:rsidP="00DB7F6F">
      <w:pPr>
        <w:pStyle w:val="BodyText"/>
        <w:numPr>
          <w:ilvl w:val="0"/>
          <w:numId w:val="20"/>
        </w:numPr>
        <w:spacing w:line="240" w:lineRule="auto"/>
        <w:jc w:val="both"/>
      </w:pPr>
      <w:r w:rsidRPr="007C371A">
        <w:t>Consent to the tests and research that are described</w:t>
      </w:r>
    </w:p>
    <w:p w14:paraId="67B023D2" w14:textId="1CBEE4BD" w:rsidR="002312E7" w:rsidRPr="007C371A" w:rsidRDefault="00A3334E" w:rsidP="00DB7F6F">
      <w:pPr>
        <w:pStyle w:val="BodyText"/>
        <w:numPr>
          <w:ilvl w:val="0"/>
          <w:numId w:val="20"/>
        </w:numPr>
        <w:spacing w:line="240" w:lineRule="auto"/>
        <w:jc w:val="both"/>
      </w:pPr>
      <w:r w:rsidRPr="007C371A">
        <w:t>Consent to the use of your personal and health information as described.</w:t>
      </w:r>
    </w:p>
    <w:p w14:paraId="6F16522C" w14:textId="781D74F1" w:rsidR="008C2962" w:rsidRPr="007C371A" w:rsidRDefault="00A3334E" w:rsidP="00DB7F6F">
      <w:pPr>
        <w:pStyle w:val="BodyText"/>
        <w:spacing w:line="240" w:lineRule="auto"/>
        <w:jc w:val="both"/>
      </w:pPr>
      <w:r w:rsidRPr="007C371A">
        <w:t>You will be given a copy of this Participant Information and Consent Form to keep.</w:t>
      </w:r>
    </w:p>
    <w:p w14:paraId="246471DE" w14:textId="340AA082" w:rsidR="008C2962" w:rsidRPr="007C371A" w:rsidRDefault="008C2962" w:rsidP="00DB7F6F">
      <w:pPr>
        <w:pStyle w:val="Heading3"/>
        <w:jc w:val="both"/>
      </w:pPr>
      <w:r w:rsidRPr="007C371A">
        <w:t>What is the purpose of this research?</w:t>
      </w:r>
    </w:p>
    <w:p w14:paraId="16BC77D7" w14:textId="76D3E03B" w:rsidR="008C2962" w:rsidRPr="007C371A" w:rsidRDefault="002312E7" w:rsidP="00DB7F6F">
      <w:pPr>
        <w:pStyle w:val="BodyText"/>
        <w:spacing w:line="240" w:lineRule="auto"/>
        <w:jc w:val="both"/>
      </w:pPr>
      <w:bookmarkStart w:id="4" w:name="_GoBack"/>
      <w:proofErr w:type="gramStart"/>
      <w:r w:rsidRPr="007C371A">
        <w:t xml:space="preserve">This research has been initiated by </w:t>
      </w:r>
      <w:del w:id="5" w:author="Glen Lichtwark" w:date="2020-07-30T16:21:00Z">
        <w:r w:rsidR="000F0E7C" w:rsidRPr="007C371A" w:rsidDel="009E1033">
          <w:delText xml:space="preserve">the </w:delText>
        </w:r>
      </w:del>
      <w:r w:rsidRPr="007C371A">
        <w:t>senior researcher</w:t>
      </w:r>
      <w:ins w:id="6" w:author="Glen Lichtwark" w:date="2020-07-30T16:21:00Z">
        <w:r w:rsidR="009E1033">
          <w:t>s</w:t>
        </w:r>
      </w:ins>
      <w:r w:rsidRPr="007C371A">
        <w:t>, Associate Professor Glen Lichtwark</w:t>
      </w:r>
      <w:ins w:id="7" w:author="Glen Lichtwark" w:date="2020-07-30T16:21:00Z">
        <w:r w:rsidR="009E1033">
          <w:t xml:space="preserve"> and Prof Andrew Cresswell, in collaboration with Mr Ross Wilkinson</w:t>
        </w:r>
      </w:ins>
      <w:proofErr w:type="gramEnd"/>
      <w:r w:rsidRPr="007C371A">
        <w:t xml:space="preserve">. The aim of this study is </w:t>
      </w:r>
      <w:r w:rsidR="000D05F6" w:rsidRPr="007C371A">
        <w:t xml:space="preserve">to measure the effect of </w:t>
      </w:r>
      <w:del w:id="8" w:author="Glen Lichtwark" w:date="2020-07-30T16:21:00Z">
        <w:r w:rsidR="000D05F6" w:rsidRPr="007C371A" w:rsidDel="009E1033">
          <w:delText xml:space="preserve">added torso mass and </w:delText>
        </w:r>
      </w:del>
      <w:r w:rsidR="000D05F6" w:rsidRPr="007C371A">
        <w:t>handlebar grip on the biomechanics of sprint cycling.</w:t>
      </w:r>
      <w:r w:rsidRPr="007C371A">
        <w:t xml:space="preserve"> </w:t>
      </w:r>
      <w:r w:rsidR="000F0E7C" w:rsidRPr="007C371A">
        <w:t xml:space="preserve">Previous research </w:t>
      </w:r>
      <w:r w:rsidR="00DC5CC5" w:rsidRPr="007C371A">
        <w:t>suggests</w:t>
      </w:r>
      <w:r w:rsidR="0017472E" w:rsidRPr="007C371A">
        <w:t xml:space="preserve"> </w:t>
      </w:r>
      <w:r w:rsidR="00DC5CC5" w:rsidRPr="007C371A">
        <w:t>that the upper body and arms can contribute significantly to maximal power output during sprint cycling.</w:t>
      </w:r>
      <w:r w:rsidR="000F0E7C" w:rsidRPr="007C371A">
        <w:t xml:space="preserve"> In this study, we are measuring whether </w:t>
      </w:r>
      <w:del w:id="9" w:author="Glen Lichtwark" w:date="2020-07-30T16:22:00Z">
        <w:r w:rsidR="000F0E7C" w:rsidRPr="007C371A" w:rsidDel="009E1033">
          <w:delText>adding mass to your torso</w:delText>
        </w:r>
      </w:del>
      <w:ins w:id="10" w:author="Glen Lichtwark" w:date="2020-07-30T16:22:00Z">
        <w:r w:rsidR="009E1033">
          <w:t>gripping the handlebars to pull upwards</w:t>
        </w:r>
      </w:ins>
      <w:r w:rsidR="000F0E7C" w:rsidRPr="007C371A">
        <w:t xml:space="preserve"> effects the maximum torque and power you can exert on the bicycle during a sprint in both a seated and standing posture</w:t>
      </w:r>
      <w:del w:id="11" w:author="Glen Lichtwark" w:date="2020-07-30T16:22:00Z">
        <w:r w:rsidR="000F0E7C" w:rsidRPr="007C371A" w:rsidDel="009E1033">
          <w:delText xml:space="preserve"> while </w:delText>
        </w:r>
        <w:r w:rsidR="000D05F6" w:rsidRPr="007C371A" w:rsidDel="009E1033">
          <w:delText xml:space="preserve">you’re </w:delText>
        </w:r>
        <w:r w:rsidR="000F0E7C" w:rsidRPr="007C371A" w:rsidDel="009E1033">
          <w:delText>either gripping or not gripping the handlebar</w:delText>
        </w:r>
      </w:del>
      <w:r w:rsidR="000F0E7C" w:rsidRPr="007C371A">
        <w:t xml:space="preserve">. </w:t>
      </w:r>
      <w:r w:rsidRPr="007C371A">
        <w:t>Th</w:t>
      </w:r>
      <w:r w:rsidR="000F0E7C" w:rsidRPr="007C371A">
        <w:t xml:space="preserve">is research will </w:t>
      </w:r>
      <w:r w:rsidR="0017472E" w:rsidRPr="007C371A">
        <w:t xml:space="preserve">provide insight into the contributions of muscular and non-muscular sources of power during sprint cycling and will help </w:t>
      </w:r>
      <w:r w:rsidR="000F0E7C" w:rsidRPr="007C371A">
        <w:t>to guide the design of future bicycles and sprint-cycling training programs.</w:t>
      </w:r>
    </w:p>
    <w:bookmarkEnd w:id="4"/>
    <w:p w14:paraId="1A9728F3" w14:textId="3B28D94E" w:rsidR="008C2962" w:rsidRPr="007C371A" w:rsidRDefault="008C2962" w:rsidP="00DB7F6F">
      <w:pPr>
        <w:pStyle w:val="Heading3"/>
        <w:jc w:val="both"/>
      </w:pPr>
      <w:r w:rsidRPr="007C371A">
        <w:lastRenderedPageBreak/>
        <w:t>What does participation in this research involve?</w:t>
      </w:r>
    </w:p>
    <w:p w14:paraId="0983512E" w14:textId="77777777" w:rsidR="00B15B78" w:rsidRPr="007C371A" w:rsidRDefault="00264B8B" w:rsidP="00DB7F6F">
      <w:pPr>
        <w:pStyle w:val="BodyText"/>
        <w:jc w:val="both"/>
      </w:pPr>
      <w:r w:rsidRPr="007C371A">
        <w:t xml:space="preserve">If you agree to take part in this study, you will be asked to participate in one, 90-minute experimental session in the </w:t>
      </w:r>
      <w:proofErr w:type="spellStart"/>
      <w:r w:rsidRPr="007C371A">
        <w:t>Neuromechanics</w:t>
      </w:r>
      <w:proofErr w:type="spellEnd"/>
      <w:r w:rsidRPr="007C371A">
        <w:t xml:space="preserve"> Laboratory located on Level 2 of the Human Movement and Nutrition Sciences building at The University of Queensland St Lucia campus. </w:t>
      </w:r>
    </w:p>
    <w:p w14:paraId="4813EEF5" w14:textId="4E6A3778" w:rsidR="00264B8B" w:rsidRPr="007C371A" w:rsidRDefault="00264B8B" w:rsidP="00DB7F6F">
      <w:pPr>
        <w:pStyle w:val="BodyText"/>
        <w:jc w:val="both"/>
      </w:pPr>
      <w:r w:rsidRPr="007C371A">
        <w:t xml:space="preserve">Upon arrival, an investigator will confirm your understanding of what is required of you by asking some basic questions about the experimental procedure. </w:t>
      </w:r>
      <w:r w:rsidR="00D75656" w:rsidRPr="007C371A">
        <w:t xml:space="preserve">You will also be asked to complete an Adult Pre-Exercise Screening System (APSS) to confirm that it is safe for you to undertake vigorous physical activity. </w:t>
      </w:r>
      <w:r w:rsidRPr="007C371A">
        <w:t>Then, if willing and able, you can consent or assent to take part in the research study.</w:t>
      </w:r>
    </w:p>
    <w:p w14:paraId="4C13C6A1" w14:textId="7413E7DE" w:rsidR="00B15B78" w:rsidRPr="007C371A" w:rsidRDefault="00264B8B" w:rsidP="00DB7F6F">
      <w:pPr>
        <w:pStyle w:val="BodyText"/>
        <w:jc w:val="both"/>
      </w:pPr>
      <w:r w:rsidRPr="007C371A">
        <w:t xml:space="preserve">Prior to beginning the experimental trials, your height and weight will be measured. </w:t>
      </w:r>
      <w:r w:rsidR="00B15B78" w:rsidRPr="007C371A">
        <w:t>R</w:t>
      </w:r>
      <w:r w:rsidR="00B8648A" w:rsidRPr="007C371A">
        <w:t xml:space="preserve">eflective markers will </w:t>
      </w:r>
      <w:r w:rsidR="00B15B78" w:rsidRPr="007C371A">
        <w:t xml:space="preserve">then </w:t>
      </w:r>
      <w:r w:rsidR="00B8648A" w:rsidRPr="007C371A">
        <w:t xml:space="preserve">be placed on </w:t>
      </w:r>
      <w:r w:rsidR="00025242" w:rsidRPr="007C371A">
        <w:t>the</w:t>
      </w:r>
      <w:r w:rsidR="00B8648A" w:rsidRPr="007C371A">
        <w:t xml:space="preserve"> skin</w:t>
      </w:r>
      <w:r w:rsidR="00025242" w:rsidRPr="007C371A">
        <w:t xml:space="preserve"> of your arms, torso, and legs</w:t>
      </w:r>
      <w:r w:rsidR="00B15B78" w:rsidRPr="007C371A">
        <w:t>,</w:t>
      </w:r>
      <w:r w:rsidR="00B8648A" w:rsidRPr="007C371A">
        <w:t xml:space="preserve"> enabling us to track the position of your body using special cameras around the ergometer. </w:t>
      </w:r>
      <w:r w:rsidR="00B15B78" w:rsidRPr="007C371A">
        <w:t>S</w:t>
      </w:r>
      <w:r w:rsidR="00B8648A" w:rsidRPr="007C371A">
        <w:t xml:space="preserve">urface electromyography (EMG) units will </w:t>
      </w:r>
      <w:r w:rsidR="00B15B78" w:rsidRPr="007C371A">
        <w:t xml:space="preserve">then </w:t>
      </w:r>
      <w:r w:rsidR="00B8648A" w:rsidRPr="007C371A">
        <w:t xml:space="preserve">be placed on your skin over the belly of eight muscles, </w:t>
      </w:r>
      <w:r w:rsidR="00B15B78" w:rsidRPr="007C371A">
        <w:t xml:space="preserve">enabling us </w:t>
      </w:r>
      <w:r w:rsidR="00B8648A" w:rsidRPr="007C371A">
        <w:t xml:space="preserve">to measure the </w:t>
      </w:r>
      <w:r w:rsidR="00B15B78" w:rsidRPr="007C371A">
        <w:t xml:space="preserve">electrical </w:t>
      </w:r>
      <w:r w:rsidR="00B8648A" w:rsidRPr="007C371A">
        <w:t>activ</w:t>
      </w:r>
      <w:r w:rsidR="00B15B78" w:rsidRPr="007C371A">
        <w:t>i</w:t>
      </w:r>
      <w:r w:rsidR="00B8648A" w:rsidRPr="007C371A">
        <w:t>t</w:t>
      </w:r>
      <w:r w:rsidR="00B15B78" w:rsidRPr="007C371A">
        <w:t>y</w:t>
      </w:r>
      <w:r w:rsidR="00B8648A" w:rsidRPr="007C371A">
        <w:t xml:space="preserve"> of </w:t>
      </w:r>
      <w:r w:rsidR="00B15B78" w:rsidRPr="007C371A">
        <w:t>your</w:t>
      </w:r>
      <w:r w:rsidR="00B8648A" w:rsidRPr="007C371A">
        <w:t xml:space="preserve"> muscles. </w:t>
      </w:r>
      <w:r w:rsidR="00B15B78" w:rsidRPr="007C371A">
        <w:t xml:space="preserve">Prior to adhering the EMG units, we will have to prepare small patches of your skin with a light abrasion gel. It will feel like we are rubbing your skin with a very-light sandpaper. </w:t>
      </w:r>
      <w:r w:rsidR="00025242" w:rsidRPr="007C371A">
        <w:t xml:space="preserve">An Inertial Measurement Unit (IMU) will then be </w:t>
      </w:r>
      <w:r w:rsidR="00CA013A" w:rsidRPr="007C371A">
        <w:t xml:space="preserve">secured to </w:t>
      </w:r>
      <w:r w:rsidR="00025242" w:rsidRPr="007C371A">
        <w:t>your lower back (L4/L5)</w:t>
      </w:r>
      <w:r w:rsidR="00CA013A" w:rsidRPr="007C371A">
        <w:t xml:space="preserve"> using double-sided tape</w:t>
      </w:r>
      <w:r w:rsidR="00025242" w:rsidRPr="007C371A">
        <w:t xml:space="preserve">. An IMU is a </w:t>
      </w:r>
      <w:r w:rsidR="00CA013A" w:rsidRPr="007C371A">
        <w:t xml:space="preserve">lightweight, </w:t>
      </w:r>
      <w:r w:rsidR="0057608B" w:rsidRPr="007C371A">
        <w:t>wireless</w:t>
      </w:r>
      <w:r w:rsidR="00025242" w:rsidRPr="007C371A">
        <w:t xml:space="preserve"> electronic device which measures acceleration, rotation, and orientation.</w:t>
      </w:r>
    </w:p>
    <w:p w14:paraId="359FF886" w14:textId="2E87C80D" w:rsidR="00264B8B" w:rsidRPr="007C371A" w:rsidRDefault="00B15B78" w:rsidP="00DB7F6F">
      <w:pPr>
        <w:pStyle w:val="BodyText"/>
        <w:jc w:val="both"/>
      </w:pPr>
      <w:r w:rsidRPr="007C371A">
        <w:t>Once fitted with the markers and EMG units, y</w:t>
      </w:r>
      <w:r w:rsidR="00B8648A" w:rsidRPr="007C371A">
        <w:t>ou</w:t>
      </w:r>
      <w:r w:rsidR="00264B8B" w:rsidRPr="007C371A">
        <w:t xml:space="preserve"> will </w:t>
      </w:r>
      <w:r w:rsidRPr="007C371A">
        <w:t>begin</w:t>
      </w:r>
      <w:r w:rsidR="00264B8B" w:rsidRPr="007C371A">
        <w:t xml:space="preserve"> a 5-min</w:t>
      </w:r>
      <w:r w:rsidR="00B8648A" w:rsidRPr="007C371A">
        <w:t>ute</w:t>
      </w:r>
      <w:r w:rsidR="00264B8B" w:rsidRPr="007C371A">
        <w:t xml:space="preserve"> cycling warm-up at 100 Watts at </w:t>
      </w:r>
      <w:r w:rsidR="00B8648A" w:rsidRPr="007C371A">
        <w:t>your</w:t>
      </w:r>
      <w:r w:rsidR="00264B8B" w:rsidRPr="007C371A">
        <w:t xml:space="preserve"> preferred cadence.  After completing the warm-up, </w:t>
      </w:r>
      <w:r w:rsidR="00B8648A" w:rsidRPr="007C371A">
        <w:t xml:space="preserve">you </w:t>
      </w:r>
      <w:r w:rsidR="00264B8B" w:rsidRPr="007C371A">
        <w:t xml:space="preserve">will be familiarized to each condition by </w:t>
      </w:r>
      <w:r w:rsidRPr="007C371A">
        <w:t>performing</w:t>
      </w:r>
      <w:r w:rsidR="00264B8B" w:rsidRPr="007C371A">
        <w:t xml:space="preserve"> </w:t>
      </w:r>
      <w:r w:rsidR="009E1033">
        <w:t>a</w:t>
      </w:r>
      <w:r w:rsidR="00264B8B" w:rsidRPr="007C371A">
        <w:t xml:space="preserve"> 10-second sub-maximal </w:t>
      </w:r>
      <w:r w:rsidRPr="007C371A">
        <w:t xml:space="preserve">cycling </w:t>
      </w:r>
      <w:r w:rsidR="00264B8B" w:rsidRPr="007C371A">
        <w:t>effort</w:t>
      </w:r>
      <w:r w:rsidR="00B8648A" w:rsidRPr="007C371A">
        <w:t>s</w:t>
      </w:r>
      <w:r w:rsidR="00264B8B" w:rsidRPr="007C371A">
        <w:t xml:space="preserve">. Once familiarized, </w:t>
      </w:r>
      <w:r w:rsidR="00B8648A" w:rsidRPr="007C371A">
        <w:t>you</w:t>
      </w:r>
      <w:r w:rsidR="00264B8B" w:rsidRPr="007C371A">
        <w:t xml:space="preserve"> will complete </w:t>
      </w:r>
      <w:del w:id="12" w:author="Glen Lichtwark" w:date="2020-07-30T16:25:00Z">
        <w:r w:rsidR="00264B8B" w:rsidRPr="007C371A" w:rsidDel="009E1033">
          <w:delText>sixteen</w:delText>
        </w:r>
      </w:del>
      <w:ins w:id="13" w:author="Glen Lichtwark" w:date="2020-07-30T16:25:00Z">
        <w:r w:rsidR="009E1033">
          <w:t>twelve</w:t>
        </w:r>
      </w:ins>
      <w:r w:rsidR="00264B8B" w:rsidRPr="007C371A">
        <w:t xml:space="preserve">, </w:t>
      </w:r>
      <w:r w:rsidR="009E1033">
        <w:t>5</w:t>
      </w:r>
      <w:r w:rsidR="00264B8B" w:rsidRPr="007C371A">
        <w:t>-second maximal sprint trials in a randomized order</w:t>
      </w:r>
      <w:ins w:id="14" w:author="Glen Lichtwark" w:date="2020-07-30T16:25:00Z">
        <w:r w:rsidR="009E1033">
          <w:t xml:space="preserve"> in either seated or standing postures and gripping the handlebars or resting your fists on the handlebars for balance onl</w:t>
        </w:r>
      </w:ins>
      <w:ins w:id="15" w:author="Glen Lichtwark" w:date="2020-07-30T16:26:00Z">
        <w:r w:rsidR="009E1033">
          <w:t>y</w:t>
        </w:r>
      </w:ins>
      <w:r w:rsidR="00264B8B" w:rsidRPr="007C371A">
        <w:t xml:space="preserve">. A 3-minute rest period </w:t>
      </w:r>
      <w:proofErr w:type="gramStart"/>
      <w:r w:rsidR="00264B8B" w:rsidRPr="007C371A">
        <w:t>will be given</w:t>
      </w:r>
      <w:proofErr w:type="gramEnd"/>
      <w:r w:rsidR="00264B8B" w:rsidRPr="007C371A">
        <w:t xml:space="preserve"> between </w:t>
      </w:r>
      <w:r w:rsidRPr="007C371A">
        <w:t xml:space="preserve">the maximal sprint </w:t>
      </w:r>
      <w:r w:rsidR="00264B8B" w:rsidRPr="007C371A">
        <w:t>trials to reduce any potential fatigue effects.</w:t>
      </w:r>
    </w:p>
    <w:p w14:paraId="1FBB0710" w14:textId="3FA94A29" w:rsidR="008C2962" w:rsidRPr="007C371A" w:rsidRDefault="00264B8B" w:rsidP="00DB7F6F">
      <w:pPr>
        <w:pStyle w:val="BodyText"/>
        <w:spacing w:line="240" w:lineRule="auto"/>
        <w:jc w:val="both"/>
      </w:pPr>
      <w:r w:rsidRPr="007C371A">
        <w:t xml:space="preserve">For each trial, </w:t>
      </w:r>
      <w:r w:rsidR="00B15B78" w:rsidRPr="007C371A">
        <w:t xml:space="preserve">we will measure and record your power output, motion, </w:t>
      </w:r>
      <w:r w:rsidRPr="007C371A">
        <w:t>muscle activity, crank angle, and crank force</w:t>
      </w:r>
      <w:r w:rsidR="00B15B78" w:rsidRPr="007C371A">
        <w:t>s</w:t>
      </w:r>
      <w:r w:rsidRPr="007C371A">
        <w:t>.</w:t>
      </w:r>
    </w:p>
    <w:p w14:paraId="0C931995" w14:textId="3E42B232" w:rsidR="008C2962" w:rsidRPr="007C371A" w:rsidRDefault="008C2962" w:rsidP="00DB7F6F">
      <w:pPr>
        <w:pStyle w:val="Heading3"/>
        <w:jc w:val="both"/>
      </w:pPr>
      <w:r w:rsidRPr="007C371A">
        <w:t>Other relevant information about the research project</w:t>
      </w:r>
    </w:p>
    <w:p w14:paraId="000E4391" w14:textId="6E2ED8C5" w:rsidR="008C2962" w:rsidRPr="007C371A" w:rsidRDefault="00993865" w:rsidP="00DB7F6F">
      <w:pPr>
        <w:pStyle w:val="BodyText"/>
        <w:spacing w:line="240" w:lineRule="auto"/>
        <w:jc w:val="both"/>
      </w:pPr>
      <w:r w:rsidRPr="007C371A">
        <w:t xml:space="preserve">This research project has been designed to make sure the researchers interpret the results in a fair and appropriate way and avoids </w:t>
      </w:r>
      <w:r w:rsidR="00264B8B" w:rsidRPr="007C371A">
        <w:t>investigators</w:t>
      </w:r>
      <w:r w:rsidRPr="007C371A">
        <w:t xml:space="preserve"> or participants jumping to conclusions. </w:t>
      </w:r>
    </w:p>
    <w:p w14:paraId="28D8F843" w14:textId="473A48C5" w:rsidR="00993865" w:rsidRPr="007C371A" w:rsidRDefault="00993865" w:rsidP="00DB7F6F">
      <w:pPr>
        <w:pStyle w:val="BodyText"/>
        <w:spacing w:line="240" w:lineRule="auto"/>
        <w:jc w:val="both"/>
      </w:pPr>
      <w:r w:rsidRPr="007C371A">
        <w:t>There are no costs associated with participating in this research project, nor will you be paid.</w:t>
      </w:r>
    </w:p>
    <w:p w14:paraId="64533C4B" w14:textId="03F14710" w:rsidR="008C2962" w:rsidRPr="007C371A" w:rsidRDefault="008C2962" w:rsidP="00DB7F6F">
      <w:pPr>
        <w:pStyle w:val="Heading3"/>
        <w:jc w:val="both"/>
      </w:pPr>
      <w:r w:rsidRPr="007C371A">
        <w:t>Do I have to take part in this research project?</w:t>
      </w:r>
    </w:p>
    <w:p w14:paraId="403814F6" w14:textId="77777777" w:rsidR="00AC02BF" w:rsidRPr="007C371A" w:rsidRDefault="00AC02BF" w:rsidP="00DB7F6F">
      <w:pPr>
        <w:pStyle w:val="BodyText"/>
        <w:jc w:val="both"/>
      </w:pPr>
      <w:r w:rsidRPr="007C371A">
        <w:t>Participation in any research project is voluntary. If you do not wish to take part, you do not have to. If you decide to take part and later change your mind, you are free to withdraw from the project at any stage.</w:t>
      </w:r>
    </w:p>
    <w:p w14:paraId="1A650596" w14:textId="77777777" w:rsidR="00AC02BF" w:rsidRPr="007C371A" w:rsidRDefault="00AC02BF" w:rsidP="00DB7F6F">
      <w:pPr>
        <w:pStyle w:val="BodyText"/>
        <w:jc w:val="both"/>
      </w:pPr>
      <w:r w:rsidRPr="007C371A">
        <w:t>If you do decide to take part, you will be given this Participant Information and Consent Form to sign and you will be given a copy to keep.</w:t>
      </w:r>
    </w:p>
    <w:p w14:paraId="5A3FD2C1" w14:textId="545F9AF5" w:rsidR="008C2962" w:rsidRPr="007C371A" w:rsidRDefault="00AC02BF" w:rsidP="00DB7F6F">
      <w:pPr>
        <w:pStyle w:val="BodyText"/>
        <w:spacing w:line="240" w:lineRule="auto"/>
        <w:jc w:val="both"/>
      </w:pPr>
      <w:r w:rsidRPr="007C371A">
        <w:t>Your decision whether to take part or not to take part, or to take part and then withdraw, will not affect your relationship with members of the research team or your relationship with The University of Queensland.</w:t>
      </w:r>
    </w:p>
    <w:p w14:paraId="4E54C58C" w14:textId="0F5DDDCE" w:rsidR="008C2962" w:rsidRPr="007C371A" w:rsidRDefault="00097657" w:rsidP="00DB7F6F">
      <w:pPr>
        <w:pStyle w:val="Heading3"/>
        <w:jc w:val="both"/>
      </w:pPr>
      <w:r w:rsidRPr="007C371A">
        <w:t>What are the possible benefits of taking part?</w:t>
      </w:r>
    </w:p>
    <w:p w14:paraId="1F12D7F1" w14:textId="53DF0915" w:rsidR="00AC02BF" w:rsidRPr="007C371A" w:rsidRDefault="00AC02BF" w:rsidP="00DB7F6F">
      <w:pPr>
        <w:pStyle w:val="BodyText"/>
        <w:jc w:val="both"/>
      </w:pPr>
      <w:r w:rsidRPr="007C371A">
        <w:t>There will be no clear benefit to you from your participation in this research.</w:t>
      </w:r>
    </w:p>
    <w:p w14:paraId="50E19342" w14:textId="32719B71" w:rsidR="00097657" w:rsidRPr="007C371A" w:rsidRDefault="00097657" w:rsidP="00DB7F6F">
      <w:pPr>
        <w:pStyle w:val="Heading3"/>
        <w:jc w:val="both"/>
      </w:pPr>
      <w:r w:rsidRPr="007C371A">
        <w:t>What are possible risk and disadvantages of taking part?</w:t>
      </w:r>
    </w:p>
    <w:p w14:paraId="4B64FFEA" w14:textId="49C862BC" w:rsidR="00097657" w:rsidRPr="007C371A" w:rsidRDefault="00AC02BF" w:rsidP="00DB7F6F">
      <w:pPr>
        <w:pStyle w:val="BodyText"/>
        <w:spacing w:line="240" w:lineRule="auto"/>
        <w:jc w:val="both"/>
      </w:pPr>
      <w:r w:rsidRPr="007C371A">
        <w:t xml:space="preserve">This research does not involve any interventional </w:t>
      </w:r>
      <w:r w:rsidR="00391D4D" w:rsidRPr="007C371A">
        <w:t xml:space="preserve">or </w:t>
      </w:r>
      <w:r w:rsidRPr="007C371A">
        <w:t>medical treatments that cause side effects.</w:t>
      </w:r>
    </w:p>
    <w:p w14:paraId="13C6EBB6" w14:textId="51D6D10C" w:rsidR="00AC02BF" w:rsidRPr="007C371A" w:rsidRDefault="00AC02BF" w:rsidP="00DB7F6F">
      <w:pPr>
        <w:pStyle w:val="BodyText"/>
        <w:spacing w:line="240" w:lineRule="auto"/>
        <w:jc w:val="both"/>
      </w:pPr>
      <w:r w:rsidRPr="007C371A">
        <w:lastRenderedPageBreak/>
        <w:t xml:space="preserve">Exercise can cause fatigue and minor discomfort. In the unlikely event of a life-threatening event (e.g. a heart attack), the investigators would call triple zero (000) and begin CPR until medical help arrives. At least one person trained in CPR and how to use an AED (Automated External Defibrillator) will be present during the experiment. The investigators have a functional AED </w:t>
      </w:r>
      <w:r w:rsidR="00391D4D" w:rsidRPr="007C371A">
        <w:t xml:space="preserve">in the </w:t>
      </w:r>
      <w:proofErr w:type="spellStart"/>
      <w:r w:rsidR="00391D4D" w:rsidRPr="007C371A">
        <w:t>Neuromechanics</w:t>
      </w:r>
      <w:proofErr w:type="spellEnd"/>
      <w:r w:rsidR="00391D4D" w:rsidRPr="007C371A">
        <w:t xml:space="preserve"> Laboratory.</w:t>
      </w:r>
    </w:p>
    <w:p w14:paraId="49A95F6C" w14:textId="41A08ABA" w:rsidR="00391D4D" w:rsidRPr="007C371A" w:rsidRDefault="00391D4D" w:rsidP="00DB7F6F">
      <w:pPr>
        <w:pStyle w:val="BodyText"/>
        <w:spacing w:line="240" w:lineRule="auto"/>
        <w:jc w:val="both"/>
      </w:pPr>
      <w:r w:rsidRPr="007C371A">
        <w:t xml:space="preserve">If as a direct result of participating in this study, you experience a non-life-threatening injury (e.g. a cut, scratch, or wrist sprain) that requires medical treatment, the investigators will provide reasonable assistance in getting you to either UQ </w:t>
      </w:r>
      <w:r w:rsidR="00596B8D" w:rsidRPr="007C371A">
        <w:t>St Lucia medical clinic</w:t>
      </w:r>
      <w:r w:rsidRPr="007C371A">
        <w:t xml:space="preserve"> or St Lucia Village Medical Centre.</w:t>
      </w:r>
    </w:p>
    <w:p w14:paraId="0D6D633E" w14:textId="590B4B04" w:rsidR="00391D4D" w:rsidRPr="007C371A" w:rsidRDefault="00391D4D" w:rsidP="00DB7F6F">
      <w:pPr>
        <w:pStyle w:val="BodyText"/>
        <w:spacing w:line="240" w:lineRule="auto"/>
        <w:jc w:val="both"/>
      </w:pPr>
      <w:r w:rsidRPr="007C371A">
        <w:t>It is important that you tell the Principal Investigator, Glen Lichtwark, if you think you have been injured as a result of taking part in this study.</w:t>
      </w:r>
    </w:p>
    <w:p w14:paraId="391EA34F" w14:textId="46F6D770" w:rsidR="00391D4D" w:rsidRPr="007C371A" w:rsidRDefault="00391D4D" w:rsidP="00DB7F6F">
      <w:pPr>
        <w:pStyle w:val="BodyText"/>
        <w:spacing w:line="240" w:lineRule="auto"/>
        <w:jc w:val="both"/>
      </w:pPr>
      <w:r w:rsidRPr="007C371A">
        <w:t>I</w:t>
      </w:r>
      <w:r w:rsidR="00596B8D" w:rsidRPr="007C371A">
        <w:t>n</w:t>
      </w:r>
      <w:r w:rsidRPr="007C371A">
        <w:t xml:space="preserve"> addition to these risks, this research may hurt you in ways that are unknown. These may be a minor inconvenience or may be so severe as to cause death.</w:t>
      </w:r>
    </w:p>
    <w:p w14:paraId="19EF45E1" w14:textId="1B5DDE1F" w:rsidR="00097657" w:rsidRPr="007C371A" w:rsidRDefault="00097657" w:rsidP="00DB7F6F">
      <w:pPr>
        <w:pStyle w:val="Heading3"/>
        <w:jc w:val="both"/>
      </w:pPr>
      <w:r w:rsidRPr="007C371A">
        <w:t>What if I withdraw from this research project?</w:t>
      </w:r>
    </w:p>
    <w:p w14:paraId="7B1F03D4" w14:textId="78C8371C" w:rsidR="00097657" w:rsidRPr="007C371A" w:rsidRDefault="00596B8D" w:rsidP="00DB7F6F">
      <w:pPr>
        <w:pStyle w:val="BodyText"/>
        <w:spacing w:line="240" w:lineRule="auto"/>
        <w:jc w:val="both"/>
      </w:pPr>
      <w:r w:rsidRPr="007C371A">
        <w:t>If you decide to withdraw from this research project, please notify a member of the research team before you withdraw. A member of the research team will inform you if there are any special requirements linked to withdrawing.</w:t>
      </w:r>
    </w:p>
    <w:p w14:paraId="33F7377E" w14:textId="02DF7F2C" w:rsidR="00596B8D" w:rsidRPr="007C371A" w:rsidRDefault="00596B8D" w:rsidP="00DB7F6F">
      <w:pPr>
        <w:pStyle w:val="BodyText"/>
        <w:spacing w:line="240" w:lineRule="auto"/>
        <w:jc w:val="both"/>
      </w:pPr>
      <w:r w:rsidRPr="007C371A">
        <w:t>If you do withdraw your consent during the research project, the Principal Investigator and Associate Investigators will not collect additional personal information from you, although personal information already collected will be retained to ensure that the results of the research project can be measured properly and to comply with law. You should be aware that data collected by the investigators up to the time you withdraw will form part of the research project results.  If you do not want them to do this, you must tell them before you join the research project.</w:t>
      </w:r>
    </w:p>
    <w:p w14:paraId="6DF338FB" w14:textId="1A23842F" w:rsidR="00097657" w:rsidRPr="007C371A" w:rsidRDefault="00097657" w:rsidP="00DB7F6F">
      <w:pPr>
        <w:pStyle w:val="Heading3"/>
        <w:jc w:val="both"/>
      </w:pPr>
      <w:r w:rsidRPr="007C371A">
        <w:t>What happens when the research project ends?</w:t>
      </w:r>
    </w:p>
    <w:p w14:paraId="5C074326" w14:textId="60B058F2" w:rsidR="00596B8D" w:rsidRPr="007C371A" w:rsidRDefault="00596B8D" w:rsidP="00DB7F6F">
      <w:pPr>
        <w:pStyle w:val="BodyText"/>
        <w:spacing w:line="240" w:lineRule="auto"/>
        <w:jc w:val="both"/>
      </w:pPr>
      <w:r w:rsidRPr="007C371A">
        <w:t xml:space="preserve">We would like to keep your contact information on file so we can notify you of future research studies we think you may be interested in. This information will be used by only the Principal Investigator of this study and only for this purpose. </w:t>
      </w:r>
    </w:p>
    <w:p w14:paraId="5F92C116" w14:textId="4D88BA14" w:rsidR="00097657" w:rsidRPr="007C371A" w:rsidRDefault="00596B8D" w:rsidP="00DB7F6F">
      <w:pPr>
        <w:pStyle w:val="BodyText"/>
        <w:spacing w:line="240" w:lineRule="auto"/>
        <w:jc w:val="both"/>
      </w:pPr>
      <w:r w:rsidRPr="007C371A">
        <w:t>Please initial your choice below:</w:t>
      </w:r>
    </w:p>
    <w:p w14:paraId="1392A85E" w14:textId="77777777" w:rsidR="00E3612D" w:rsidRPr="007C371A" w:rsidRDefault="00E3612D" w:rsidP="00DB7F6F">
      <w:pPr>
        <w:pStyle w:val="BodyText"/>
        <w:spacing w:line="240" w:lineRule="auto"/>
        <w:ind w:left="720" w:hanging="720"/>
        <w:jc w:val="both"/>
      </w:pPr>
      <w:r w:rsidRPr="007C371A">
        <w:t>___</w:t>
      </w:r>
      <w:r w:rsidRPr="007C371A">
        <w:tab/>
        <w:t xml:space="preserve">Yes, you may contact me for future research studies. </w:t>
      </w:r>
    </w:p>
    <w:p w14:paraId="71CE09C5" w14:textId="604D6117" w:rsidR="00E3612D" w:rsidRPr="007C371A" w:rsidRDefault="00E3612D" w:rsidP="00DB7F6F">
      <w:pPr>
        <w:pStyle w:val="BodyText"/>
        <w:spacing w:line="240" w:lineRule="auto"/>
        <w:ind w:left="720"/>
        <w:jc w:val="both"/>
      </w:pPr>
      <w:r w:rsidRPr="007C371A">
        <w:t>The best way to contact me is: (enter preferred telephone number and/or email address)</w:t>
      </w:r>
    </w:p>
    <w:p w14:paraId="19A8FE50" w14:textId="0A6749EA" w:rsidR="00E3612D" w:rsidRPr="007C371A" w:rsidRDefault="00E3612D" w:rsidP="00DB7F6F">
      <w:pPr>
        <w:pStyle w:val="BodyText"/>
        <w:spacing w:line="240" w:lineRule="auto"/>
        <w:ind w:left="720" w:hanging="720"/>
        <w:jc w:val="both"/>
      </w:pPr>
      <w:r w:rsidRPr="007C371A">
        <w:tab/>
        <w:t>________________________________________________________________________</w:t>
      </w:r>
    </w:p>
    <w:p w14:paraId="5A9A6DCB" w14:textId="0EF99304" w:rsidR="00E3612D" w:rsidRPr="007C371A" w:rsidRDefault="00E3612D" w:rsidP="00DB7F6F">
      <w:pPr>
        <w:pStyle w:val="BodyText"/>
        <w:spacing w:line="240" w:lineRule="auto"/>
        <w:ind w:left="720" w:hanging="720"/>
        <w:jc w:val="both"/>
      </w:pPr>
      <w:r w:rsidRPr="007C371A">
        <w:t>___</w:t>
      </w:r>
      <w:r w:rsidRPr="007C371A">
        <w:tab/>
        <w:t>No, you may not contact me for future research studies.</w:t>
      </w:r>
    </w:p>
    <w:p w14:paraId="1789C431" w14:textId="77777777" w:rsidR="00264B8B" w:rsidRPr="007C371A" w:rsidRDefault="00264B8B" w:rsidP="00DB7F6F">
      <w:pPr>
        <w:pStyle w:val="BodyText"/>
        <w:spacing w:line="240" w:lineRule="auto"/>
        <w:ind w:left="720" w:hanging="720"/>
        <w:jc w:val="both"/>
      </w:pPr>
    </w:p>
    <w:p w14:paraId="3764155F" w14:textId="2A555C85" w:rsidR="00097657" w:rsidRPr="007C371A" w:rsidRDefault="00097657" w:rsidP="00DB7F6F">
      <w:pPr>
        <w:pStyle w:val="Heading2"/>
        <w:jc w:val="both"/>
      </w:pPr>
      <w:r w:rsidRPr="007C371A">
        <w:t>Part 2</w:t>
      </w:r>
      <w:r w:rsidRPr="007C371A">
        <w:tab/>
        <w:t>How is the research project being conducted?</w:t>
      </w:r>
    </w:p>
    <w:p w14:paraId="27CB1C1B" w14:textId="106A7F05" w:rsidR="00097657" w:rsidRPr="007C371A" w:rsidRDefault="00097657" w:rsidP="00DB7F6F">
      <w:pPr>
        <w:pStyle w:val="Heading3"/>
        <w:jc w:val="both"/>
      </w:pPr>
      <w:r w:rsidRPr="007C371A">
        <w:t>What will happen to information about me?</w:t>
      </w:r>
    </w:p>
    <w:p w14:paraId="6097A640" w14:textId="3424163C" w:rsidR="00097657" w:rsidRPr="007C371A" w:rsidRDefault="00E3612D" w:rsidP="00DB7F6F">
      <w:pPr>
        <w:pStyle w:val="BodyText"/>
        <w:spacing w:line="240" w:lineRule="auto"/>
        <w:jc w:val="both"/>
      </w:pPr>
      <w:r w:rsidRPr="007C371A">
        <w:t>By signing the consent form, you consent to the Principal Investigator and Associate Investigators collecting and using personal information about you for the research project. Any information obtained in connection with this research project that can identify you will remain confidential. This data will be managed according to UQ’s Research Data Management Policy and will be backed up via the UQ Research Data Manager (UQRDM). Data will be accessible only to the listed investigators and will only be accessible via their institutional usernames and passwords. All data will be stored in a completely unidentifiable manner for a minimum of 5 years.</w:t>
      </w:r>
    </w:p>
    <w:p w14:paraId="6471551E" w14:textId="6775DE07" w:rsidR="00E3612D" w:rsidRPr="007C371A" w:rsidRDefault="00E3612D" w:rsidP="00DB7F6F">
      <w:pPr>
        <w:pStyle w:val="BodyText"/>
        <w:spacing w:line="240" w:lineRule="auto"/>
        <w:jc w:val="both"/>
      </w:pPr>
      <w:r w:rsidRPr="007C371A">
        <w:t>It is anticipated that the results of this research project will be published and/or presented in a variety of forums. In any publication and/or presentation, information will be provided in such a way that you cannot be identified, except with your permission.</w:t>
      </w:r>
    </w:p>
    <w:p w14:paraId="2FD39167" w14:textId="627DF49B" w:rsidR="00802AFE" w:rsidRPr="007C371A" w:rsidRDefault="00802AFE" w:rsidP="00DB7F6F">
      <w:pPr>
        <w:pStyle w:val="BodyText"/>
        <w:spacing w:line="240" w:lineRule="auto"/>
        <w:jc w:val="both"/>
      </w:pPr>
      <w:r w:rsidRPr="007C371A">
        <w:lastRenderedPageBreak/>
        <w:t>Any information obtained for the purpose of this research project that can identify you will be treated as confidential and securely stored. It will be disclosed only with your permission, or as required by law.</w:t>
      </w:r>
    </w:p>
    <w:p w14:paraId="1163FACB" w14:textId="081659C8" w:rsidR="00802AFE" w:rsidRPr="007C371A" w:rsidRDefault="00802AFE" w:rsidP="00DB7F6F">
      <w:pPr>
        <w:pStyle w:val="BodyText"/>
        <w:spacing w:line="240" w:lineRule="auto"/>
        <w:jc w:val="both"/>
      </w:pPr>
      <w:r w:rsidRPr="007C371A">
        <w:t>In accordance with relevant Australian and/or Queensland privacy and other relevant laws, you have the right to request access to the information collected and stored by the research team about you. You also have the right to request that any information with which you disagree be corrected. Please contact the research team member named at the end of this document if you would like to access your information.</w:t>
      </w:r>
    </w:p>
    <w:p w14:paraId="5A717FBA" w14:textId="34D1D15F" w:rsidR="00097657" w:rsidRPr="007C371A" w:rsidRDefault="00097657" w:rsidP="00DB7F6F">
      <w:pPr>
        <w:pStyle w:val="Heading3"/>
        <w:jc w:val="both"/>
      </w:pPr>
      <w:r w:rsidRPr="007C371A">
        <w:t>Complaints and compensation</w:t>
      </w:r>
    </w:p>
    <w:p w14:paraId="705A0778" w14:textId="362BB1C2" w:rsidR="00097657" w:rsidRPr="007C371A" w:rsidRDefault="00BC66DE" w:rsidP="00DB7F6F">
      <w:pPr>
        <w:pStyle w:val="BodyText"/>
        <w:spacing w:line="240" w:lineRule="auto"/>
        <w:jc w:val="both"/>
      </w:pPr>
      <w:r w:rsidRPr="007C371A">
        <w:t>If you suffer any injuries or complications as a result of this research project, you should contact the study team as soon as possible and you will be assisted with arranging appropriate medical treatment. If you are eligible for Medicare, you can receive any medical treatment required to treat the injury or complication, free of charge, as a public patient in any Australian public hospital.</w:t>
      </w:r>
    </w:p>
    <w:p w14:paraId="6C9143FD" w14:textId="48DD7E41" w:rsidR="00097657" w:rsidRPr="007C371A" w:rsidRDefault="00097657" w:rsidP="00DB7F6F">
      <w:pPr>
        <w:pStyle w:val="Heading3"/>
        <w:jc w:val="both"/>
      </w:pPr>
      <w:r w:rsidRPr="007C371A">
        <w:t>Who has reviewed the research project?</w:t>
      </w:r>
    </w:p>
    <w:p w14:paraId="73568D03" w14:textId="3974A4D9" w:rsidR="00DB7F6F" w:rsidRPr="007C371A" w:rsidRDefault="00DB7F6F" w:rsidP="00DB7F6F">
      <w:pPr>
        <w:pStyle w:val="BodyText"/>
        <w:spacing w:line="240" w:lineRule="auto"/>
        <w:jc w:val="both"/>
      </w:pPr>
      <w:r w:rsidRPr="007C371A">
        <w:t>This study adheres to the Guidelines of the ethical review process of The University of Queensland and the National Statement on Ethical Conduct in Human Research.</w:t>
      </w:r>
    </w:p>
    <w:p w14:paraId="2BD048A9" w14:textId="4AE4D898" w:rsidR="00097657" w:rsidRPr="007C371A" w:rsidRDefault="00097657" w:rsidP="00DB7F6F">
      <w:pPr>
        <w:pStyle w:val="Heading3"/>
        <w:jc w:val="both"/>
      </w:pPr>
      <w:r w:rsidRPr="007C371A">
        <w:t>Further information and who to contact</w:t>
      </w:r>
    </w:p>
    <w:p w14:paraId="61FD349F" w14:textId="2BBCDCB6" w:rsidR="00827254" w:rsidRPr="007C371A" w:rsidRDefault="00DB7F6F" w:rsidP="00DB7F6F">
      <w:pPr>
        <w:pStyle w:val="BodyText"/>
        <w:jc w:val="both"/>
      </w:pPr>
      <w:r w:rsidRPr="007C371A">
        <w:t>Whilst you are free to discuss your participation in this study with project staff (contactable on +61 424 108 018), if you would like to speak to an officer of the University not involved in the study, you may contact the Ethics Coordinators on +617 3365 3924 / +617 3443 1656 or email humanethics@research.uq.edu.au.</w:t>
      </w:r>
      <w:r w:rsidR="00827254" w:rsidRPr="007C371A">
        <w:br w:type="page"/>
      </w:r>
    </w:p>
    <w:p w14:paraId="743EF05B" w14:textId="55596825" w:rsidR="00097657" w:rsidRPr="007C371A" w:rsidRDefault="00097657" w:rsidP="00DB7F6F">
      <w:pPr>
        <w:pStyle w:val="Heading1"/>
        <w:jc w:val="both"/>
      </w:pPr>
      <w:r w:rsidRPr="007C371A">
        <w:lastRenderedPageBreak/>
        <w:t>Consent Form</w:t>
      </w:r>
    </w:p>
    <w:p w14:paraId="1110834F" w14:textId="6D3BC93F" w:rsidR="00097657" w:rsidRPr="007C371A" w:rsidRDefault="00097657" w:rsidP="00DB7F6F">
      <w:pPr>
        <w:pStyle w:val="BodyText"/>
        <w:spacing w:line="240" w:lineRule="auto"/>
        <w:ind w:left="2880" w:right="142" w:hanging="2880"/>
        <w:jc w:val="both"/>
        <w:rPr>
          <w:szCs w:val="28"/>
        </w:rPr>
      </w:pPr>
      <w:r w:rsidRPr="007C371A">
        <w:rPr>
          <w:b/>
          <w:bCs/>
          <w:szCs w:val="28"/>
        </w:rPr>
        <w:t>Title:</w:t>
      </w:r>
      <w:r w:rsidRPr="007C371A">
        <w:rPr>
          <w:szCs w:val="28"/>
        </w:rPr>
        <w:t xml:space="preserve"> </w:t>
      </w:r>
      <w:r w:rsidRPr="007C371A">
        <w:rPr>
          <w:szCs w:val="28"/>
        </w:rPr>
        <w:tab/>
        <w:t xml:space="preserve">The effect </w:t>
      </w:r>
      <w:del w:id="16" w:author="Glen Lichtwark" w:date="2020-07-30T16:26:00Z">
        <w:r w:rsidRPr="007C371A" w:rsidDel="009E1033">
          <w:rPr>
            <w:szCs w:val="28"/>
          </w:rPr>
          <w:delText xml:space="preserve">of added mass and </w:delText>
        </w:r>
      </w:del>
      <w:r w:rsidRPr="007C371A">
        <w:rPr>
          <w:szCs w:val="28"/>
        </w:rPr>
        <w:t>handgrip on maximal power output during sprint cycling</w:t>
      </w:r>
      <w:r w:rsidRPr="007C371A">
        <w:rPr>
          <w:szCs w:val="28"/>
        </w:rPr>
        <w:tab/>
      </w:r>
      <w:r w:rsidRPr="007C371A">
        <w:rPr>
          <w:szCs w:val="28"/>
        </w:rPr>
        <w:tab/>
      </w:r>
    </w:p>
    <w:p w14:paraId="418A2778" w14:textId="67DCBDB3" w:rsidR="00097657" w:rsidRPr="007C371A" w:rsidRDefault="00097657" w:rsidP="00DB7F6F">
      <w:pPr>
        <w:pStyle w:val="BodyText"/>
        <w:spacing w:line="240" w:lineRule="auto"/>
        <w:ind w:right="142"/>
        <w:jc w:val="both"/>
        <w:rPr>
          <w:szCs w:val="28"/>
        </w:rPr>
      </w:pPr>
      <w:r w:rsidRPr="007C371A">
        <w:rPr>
          <w:b/>
          <w:bCs/>
          <w:szCs w:val="28"/>
        </w:rPr>
        <w:t xml:space="preserve">Protocol Number: </w:t>
      </w:r>
      <w:r w:rsidRPr="007C371A">
        <w:rPr>
          <w:b/>
          <w:bCs/>
          <w:szCs w:val="28"/>
        </w:rPr>
        <w:tab/>
      </w:r>
      <w:r w:rsidRPr="007C371A">
        <w:rPr>
          <w:b/>
          <w:bCs/>
          <w:szCs w:val="28"/>
        </w:rPr>
        <w:tab/>
      </w:r>
      <w:r w:rsidR="004911E7">
        <w:t>#2020000354</w:t>
      </w:r>
    </w:p>
    <w:p w14:paraId="6C190227" w14:textId="54DE2062" w:rsidR="00097657" w:rsidRPr="007C371A" w:rsidRDefault="00097657" w:rsidP="00DB7F6F">
      <w:pPr>
        <w:pStyle w:val="BodyText"/>
        <w:spacing w:line="240" w:lineRule="auto"/>
        <w:ind w:left="2880" w:right="142" w:hanging="2880"/>
        <w:jc w:val="both"/>
        <w:rPr>
          <w:b/>
          <w:bCs/>
          <w:szCs w:val="28"/>
        </w:rPr>
      </w:pPr>
      <w:r w:rsidRPr="007C371A">
        <w:rPr>
          <w:b/>
          <w:bCs/>
          <w:szCs w:val="28"/>
        </w:rPr>
        <w:t xml:space="preserve">Project Sponsor: </w:t>
      </w:r>
      <w:r w:rsidRPr="007C371A">
        <w:rPr>
          <w:b/>
          <w:bCs/>
          <w:szCs w:val="28"/>
        </w:rPr>
        <w:tab/>
      </w:r>
      <w:r w:rsidRPr="007C371A">
        <w:rPr>
          <w:szCs w:val="28"/>
        </w:rPr>
        <w:t>This research is not sponsored or funded through any external source.</w:t>
      </w:r>
    </w:p>
    <w:p w14:paraId="16749106" w14:textId="03650822" w:rsidR="00097657" w:rsidRPr="007C371A" w:rsidRDefault="00097657" w:rsidP="00DB7F6F">
      <w:pPr>
        <w:pStyle w:val="BodyText"/>
        <w:spacing w:line="240" w:lineRule="auto"/>
        <w:ind w:right="142"/>
        <w:jc w:val="both"/>
        <w:rPr>
          <w:b/>
          <w:bCs/>
          <w:szCs w:val="28"/>
        </w:rPr>
      </w:pPr>
      <w:r w:rsidRPr="007C371A">
        <w:rPr>
          <w:b/>
          <w:bCs/>
          <w:szCs w:val="28"/>
        </w:rPr>
        <w:t xml:space="preserve">Principal Investigator: </w:t>
      </w:r>
      <w:r w:rsidRPr="007C371A">
        <w:rPr>
          <w:b/>
          <w:bCs/>
          <w:szCs w:val="28"/>
        </w:rPr>
        <w:tab/>
      </w:r>
      <w:r w:rsidRPr="007C371A">
        <w:rPr>
          <w:szCs w:val="28"/>
        </w:rPr>
        <w:t>Assoc Prof Glen Lichtwark</w:t>
      </w:r>
      <w:r w:rsidRPr="007C371A">
        <w:rPr>
          <w:szCs w:val="28"/>
          <w:vertAlign w:val="superscript"/>
        </w:rPr>
        <w:t>1</w:t>
      </w:r>
      <w:r w:rsidRPr="007C371A">
        <w:rPr>
          <w:b/>
          <w:bCs/>
          <w:szCs w:val="28"/>
        </w:rPr>
        <w:tab/>
      </w:r>
      <w:r w:rsidRPr="007C371A">
        <w:rPr>
          <w:b/>
          <w:bCs/>
          <w:szCs w:val="28"/>
        </w:rPr>
        <w:tab/>
      </w:r>
    </w:p>
    <w:p w14:paraId="240415B3" w14:textId="4BBCC246" w:rsidR="00097657" w:rsidRPr="007C371A" w:rsidRDefault="00097657" w:rsidP="00DB7F6F">
      <w:pPr>
        <w:pStyle w:val="BodyText"/>
        <w:spacing w:line="240" w:lineRule="auto"/>
        <w:ind w:right="142"/>
        <w:jc w:val="both"/>
        <w:rPr>
          <w:szCs w:val="28"/>
          <w:vertAlign w:val="superscript"/>
        </w:rPr>
      </w:pPr>
      <w:r w:rsidRPr="007C371A">
        <w:rPr>
          <w:b/>
          <w:bCs/>
          <w:szCs w:val="28"/>
        </w:rPr>
        <w:t>Associate Investigator(s):</w:t>
      </w:r>
      <w:r w:rsidRPr="007C371A">
        <w:rPr>
          <w:szCs w:val="28"/>
        </w:rPr>
        <w:t xml:space="preserve"> </w:t>
      </w:r>
      <w:r w:rsidRPr="007C371A">
        <w:rPr>
          <w:szCs w:val="28"/>
        </w:rPr>
        <w:tab/>
        <w:t>Mr Ross Wilkinson</w:t>
      </w:r>
      <w:r w:rsidR="00B22AFE" w:rsidRPr="007C371A">
        <w:rPr>
          <w:szCs w:val="28"/>
          <w:vertAlign w:val="superscript"/>
        </w:rPr>
        <w:t>1</w:t>
      </w:r>
      <w:r w:rsidR="00B22AFE" w:rsidRPr="007C371A">
        <w:rPr>
          <w:szCs w:val="28"/>
        </w:rPr>
        <w:t xml:space="preserve">, </w:t>
      </w:r>
      <w:r w:rsidRPr="007C371A">
        <w:rPr>
          <w:szCs w:val="28"/>
        </w:rPr>
        <w:t>Mr Callum Hicks</w:t>
      </w:r>
      <w:r w:rsidRPr="007C371A">
        <w:rPr>
          <w:szCs w:val="28"/>
          <w:vertAlign w:val="superscript"/>
        </w:rPr>
        <w:t>1</w:t>
      </w:r>
      <w:r w:rsidR="00B22AFE" w:rsidRPr="007C371A">
        <w:rPr>
          <w:szCs w:val="28"/>
        </w:rPr>
        <w:t xml:space="preserve">, </w:t>
      </w:r>
      <w:r w:rsidRPr="007C371A">
        <w:rPr>
          <w:szCs w:val="28"/>
        </w:rPr>
        <w:t>Mr Tobias Edmanson</w:t>
      </w:r>
      <w:r w:rsidRPr="007C371A">
        <w:rPr>
          <w:szCs w:val="28"/>
          <w:vertAlign w:val="superscript"/>
        </w:rPr>
        <w:t>1</w:t>
      </w:r>
    </w:p>
    <w:p w14:paraId="4BC132D1" w14:textId="55EEB370" w:rsidR="00097657" w:rsidRPr="007C371A" w:rsidRDefault="00097657" w:rsidP="00DB7F6F">
      <w:pPr>
        <w:pStyle w:val="BodyText"/>
        <w:pBdr>
          <w:bottom w:val="single" w:sz="12" w:space="1" w:color="auto"/>
        </w:pBdr>
        <w:spacing w:line="240" w:lineRule="auto"/>
        <w:ind w:right="142"/>
        <w:jc w:val="both"/>
        <w:rPr>
          <w:sz w:val="18"/>
          <w:szCs w:val="21"/>
        </w:rPr>
      </w:pPr>
      <w:r w:rsidRPr="007C371A">
        <w:rPr>
          <w:sz w:val="18"/>
          <w:szCs w:val="21"/>
          <w:vertAlign w:val="superscript"/>
        </w:rPr>
        <w:t>1</w:t>
      </w:r>
      <w:r w:rsidR="00B22AFE" w:rsidRPr="007C371A">
        <w:rPr>
          <w:sz w:val="18"/>
          <w:szCs w:val="21"/>
          <w:vertAlign w:val="superscript"/>
        </w:rPr>
        <w:t xml:space="preserve"> </w:t>
      </w:r>
      <w:r w:rsidRPr="007C371A">
        <w:rPr>
          <w:sz w:val="18"/>
          <w:szCs w:val="21"/>
        </w:rPr>
        <w:t>School of Human Movement and Nutrition Sciences, The University of Queensland</w:t>
      </w:r>
    </w:p>
    <w:p w14:paraId="4166BB82" w14:textId="77777777" w:rsidR="00EE06ED" w:rsidRPr="007C371A" w:rsidRDefault="00EE06ED" w:rsidP="00DB7F6F">
      <w:pPr>
        <w:pStyle w:val="BodyText"/>
        <w:pBdr>
          <w:bottom w:val="single" w:sz="12" w:space="1" w:color="auto"/>
        </w:pBdr>
        <w:spacing w:line="240" w:lineRule="auto"/>
        <w:ind w:right="142"/>
        <w:jc w:val="both"/>
        <w:rPr>
          <w:sz w:val="18"/>
          <w:szCs w:val="21"/>
        </w:rPr>
      </w:pPr>
    </w:p>
    <w:p w14:paraId="5B50FC86" w14:textId="5151873A" w:rsidR="00097657" w:rsidRPr="007C371A" w:rsidRDefault="00097657" w:rsidP="00DB7F6F">
      <w:pPr>
        <w:pStyle w:val="Heading3"/>
        <w:jc w:val="both"/>
      </w:pPr>
      <w:r w:rsidRPr="007C371A">
        <w:t>Declaration by Participant</w:t>
      </w:r>
    </w:p>
    <w:p w14:paraId="74237F89" w14:textId="7D0721CC" w:rsidR="00097657" w:rsidRPr="007C371A" w:rsidRDefault="00097657" w:rsidP="00DB7F6F">
      <w:pPr>
        <w:pStyle w:val="BodyText"/>
        <w:spacing w:line="240" w:lineRule="auto"/>
        <w:jc w:val="both"/>
        <w:rPr>
          <w:szCs w:val="28"/>
        </w:rPr>
      </w:pPr>
      <w:r w:rsidRPr="007C371A">
        <w:rPr>
          <w:szCs w:val="28"/>
        </w:rPr>
        <w:t xml:space="preserve">I have read the Participant Information </w:t>
      </w:r>
      <w:r w:rsidR="00EC1BFC" w:rsidRPr="007C371A">
        <w:rPr>
          <w:szCs w:val="28"/>
        </w:rPr>
        <w:t>Sheet,</w:t>
      </w:r>
      <w:r w:rsidRPr="007C371A">
        <w:rPr>
          <w:szCs w:val="28"/>
        </w:rPr>
        <w:t xml:space="preserve"> or someone has read it to me in a language that I understand.</w:t>
      </w:r>
    </w:p>
    <w:p w14:paraId="10E09878" w14:textId="77777777" w:rsidR="00097657" w:rsidRPr="007C371A" w:rsidRDefault="00097657" w:rsidP="00DB7F6F">
      <w:pPr>
        <w:pStyle w:val="BodyText"/>
        <w:spacing w:line="240" w:lineRule="auto"/>
        <w:jc w:val="both"/>
        <w:rPr>
          <w:szCs w:val="28"/>
        </w:rPr>
      </w:pPr>
      <w:r w:rsidRPr="007C371A">
        <w:rPr>
          <w:szCs w:val="28"/>
        </w:rPr>
        <w:t>I understand the purposes, procedures and risks of the research described in the project.</w:t>
      </w:r>
    </w:p>
    <w:p w14:paraId="7B4B7461" w14:textId="77777777" w:rsidR="00097657" w:rsidRPr="007C371A" w:rsidRDefault="00097657" w:rsidP="00DB7F6F">
      <w:pPr>
        <w:pStyle w:val="BodyText"/>
        <w:spacing w:line="240" w:lineRule="auto"/>
        <w:jc w:val="both"/>
        <w:rPr>
          <w:szCs w:val="28"/>
        </w:rPr>
      </w:pPr>
      <w:r w:rsidRPr="007C371A">
        <w:rPr>
          <w:szCs w:val="28"/>
        </w:rPr>
        <w:t>I have had an opportunity to ask questions and I am satisfied with the answers I have received.</w:t>
      </w:r>
    </w:p>
    <w:p w14:paraId="1AFA46EB" w14:textId="77777777" w:rsidR="00097657" w:rsidRPr="007C371A" w:rsidRDefault="00097657" w:rsidP="00DB7F6F">
      <w:pPr>
        <w:pStyle w:val="BodyText"/>
        <w:spacing w:line="240" w:lineRule="auto"/>
        <w:jc w:val="both"/>
        <w:rPr>
          <w:szCs w:val="28"/>
        </w:rPr>
      </w:pPr>
      <w:r w:rsidRPr="007C371A">
        <w:rPr>
          <w:szCs w:val="28"/>
        </w:rPr>
        <w:t>I freely agree to participate in this research project as described and understand that I am free to withdraw at any time during the project without affecting my future health care.</w:t>
      </w:r>
    </w:p>
    <w:p w14:paraId="3FBD9C81" w14:textId="494C0E4D" w:rsidR="00097657" w:rsidRPr="007C371A" w:rsidRDefault="00097657" w:rsidP="00DB7F6F">
      <w:pPr>
        <w:pStyle w:val="BodyText"/>
        <w:spacing w:line="240" w:lineRule="auto"/>
        <w:jc w:val="both"/>
        <w:rPr>
          <w:szCs w:val="28"/>
        </w:rPr>
      </w:pPr>
      <w:r w:rsidRPr="007C371A">
        <w:rPr>
          <w:szCs w:val="28"/>
        </w:rPr>
        <w:t>I understand that I will be given a signed copy of this document to keep.</w:t>
      </w:r>
    </w:p>
    <w:tbl>
      <w:tblPr>
        <w:tblW w:w="9368" w:type="dxa"/>
        <w:tblLook w:val="01E0" w:firstRow="1" w:lastRow="1" w:firstColumn="1" w:lastColumn="1" w:noHBand="0" w:noVBand="0"/>
      </w:tblPr>
      <w:tblGrid>
        <w:gridCol w:w="288"/>
        <w:gridCol w:w="1080"/>
        <w:gridCol w:w="1972"/>
        <w:gridCol w:w="1614"/>
        <w:gridCol w:w="568"/>
        <w:gridCol w:w="3610"/>
        <w:gridCol w:w="236"/>
      </w:tblGrid>
      <w:tr w:rsidR="008D2E4A" w:rsidRPr="007C371A" w14:paraId="466B8E8E" w14:textId="77777777" w:rsidTr="00A24B8C">
        <w:trPr>
          <w:trHeight w:hRule="exact" w:val="170"/>
        </w:trPr>
        <w:tc>
          <w:tcPr>
            <w:tcW w:w="9368" w:type="dxa"/>
            <w:gridSpan w:val="7"/>
            <w:tcBorders>
              <w:top w:val="single" w:sz="4" w:space="0" w:color="auto"/>
              <w:left w:val="single" w:sz="4" w:space="0" w:color="auto"/>
              <w:right w:val="single" w:sz="4" w:space="0" w:color="auto"/>
            </w:tcBorders>
            <w:shd w:val="clear" w:color="auto" w:fill="auto"/>
          </w:tcPr>
          <w:p w14:paraId="027465A1"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33C3011A" w14:textId="77777777" w:rsidTr="00A24B8C">
        <w:trPr>
          <w:trHeight w:hRule="exact" w:val="255"/>
        </w:trPr>
        <w:tc>
          <w:tcPr>
            <w:tcW w:w="288" w:type="dxa"/>
            <w:tcBorders>
              <w:left w:val="single" w:sz="4" w:space="0" w:color="auto"/>
            </w:tcBorders>
            <w:shd w:val="clear" w:color="auto" w:fill="auto"/>
          </w:tcPr>
          <w:p w14:paraId="2748B8DA" w14:textId="77777777" w:rsidR="008D2E4A" w:rsidRPr="007C371A" w:rsidRDefault="008D2E4A" w:rsidP="00DB7F6F">
            <w:pPr>
              <w:tabs>
                <w:tab w:val="left" w:pos="5400"/>
              </w:tabs>
              <w:ind w:left="-113" w:right="-113"/>
              <w:jc w:val="both"/>
              <w:rPr>
                <w:rFonts w:ascii="Arial" w:hAnsi="Arial" w:cs="Arial"/>
                <w:sz w:val="22"/>
              </w:rPr>
            </w:pPr>
          </w:p>
        </w:tc>
        <w:tc>
          <w:tcPr>
            <w:tcW w:w="3060" w:type="dxa"/>
            <w:gridSpan w:val="2"/>
            <w:shd w:val="clear" w:color="auto" w:fill="auto"/>
          </w:tcPr>
          <w:p w14:paraId="2BE856D1" w14:textId="77777777" w:rsidR="008D2E4A" w:rsidRPr="007C371A" w:rsidRDefault="008D2E4A" w:rsidP="00DB7F6F">
            <w:pPr>
              <w:tabs>
                <w:tab w:val="left" w:pos="5400"/>
              </w:tabs>
              <w:ind w:left="-113" w:right="-113"/>
              <w:jc w:val="both"/>
              <w:rPr>
                <w:rFonts w:ascii="Arial" w:hAnsi="Arial" w:cs="Arial"/>
                <w:sz w:val="22"/>
              </w:rPr>
            </w:pPr>
            <w:r w:rsidRPr="007C371A">
              <w:rPr>
                <w:rFonts w:ascii="Arial" w:hAnsi="Arial" w:cs="Arial"/>
                <w:sz w:val="22"/>
              </w:rPr>
              <w:t>Name of Participant</w:t>
            </w:r>
            <w:r w:rsidRPr="007C371A">
              <w:rPr>
                <w:rFonts w:ascii="Arial" w:hAnsi="Arial" w:cs="Arial"/>
                <w:sz w:val="16"/>
                <w:szCs w:val="16"/>
              </w:rPr>
              <w:t xml:space="preserve"> (please print)</w:t>
            </w:r>
          </w:p>
        </w:tc>
        <w:tc>
          <w:tcPr>
            <w:tcW w:w="1620" w:type="dxa"/>
            <w:tcBorders>
              <w:bottom w:val="single" w:sz="4" w:space="0" w:color="auto"/>
            </w:tcBorders>
            <w:shd w:val="clear" w:color="auto" w:fill="auto"/>
          </w:tcPr>
          <w:p w14:paraId="0B575EAE" w14:textId="77777777" w:rsidR="008D2E4A" w:rsidRPr="007C371A" w:rsidRDefault="008D2E4A" w:rsidP="00DB7F6F">
            <w:pPr>
              <w:tabs>
                <w:tab w:val="left" w:pos="5400"/>
              </w:tabs>
              <w:ind w:left="-113" w:right="-113"/>
              <w:jc w:val="both"/>
              <w:rPr>
                <w:rFonts w:ascii="Arial" w:hAnsi="Arial" w:cs="Arial"/>
                <w:sz w:val="22"/>
              </w:rPr>
            </w:pPr>
          </w:p>
        </w:tc>
        <w:tc>
          <w:tcPr>
            <w:tcW w:w="540" w:type="dxa"/>
            <w:tcBorders>
              <w:bottom w:val="single" w:sz="4" w:space="0" w:color="auto"/>
            </w:tcBorders>
            <w:shd w:val="clear" w:color="auto" w:fill="auto"/>
          </w:tcPr>
          <w:p w14:paraId="31D7E904" w14:textId="77777777" w:rsidR="008D2E4A" w:rsidRPr="007C371A" w:rsidRDefault="008D2E4A" w:rsidP="00DB7F6F">
            <w:pPr>
              <w:tabs>
                <w:tab w:val="left" w:pos="5400"/>
              </w:tabs>
              <w:ind w:left="-113" w:right="-113"/>
              <w:jc w:val="both"/>
              <w:rPr>
                <w:rFonts w:ascii="Arial" w:hAnsi="Arial" w:cs="Arial"/>
                <w:sz w:val="22"/>
              </w:rPr>
            </w:pPr>
          </w:p>
        </w:tc>
        <w:tc>
          <w:tcPr>
            <w:tcW w:w="3624" w:type="dxa"/>
            <w:tcBorders>
              <w:bottom w:val="single" w:sz="4" w:space="0" w:color="auto"/>
            </w:tcBorders>
            <w:shd w:val="clear" w:color="auto" w:fill="auto"/>
          </w:tcPr>
          <w:p w14:paraId="431313F2" w14:textId="77777777" w:rsidR="008D2E4A" w:rsidRPr="007C371A" w:rsidRDefault="008D2E4A"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tcPr>
          <w:p w14:paraId="4DF10E6B"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48208587" w14:textId="77777777" w:rsidTr="00A24B8C">
        <w:trPr>
          <w:trHeight w:hRule="exact" w:val="57"/>
        </w:trPr>
        <w:tc>
          <w:tcPr>
            <w:tcW w:w="9368" w:type="dxa"/>
            <w:gridSpan w:val="7"/>
            <w:tcBorders>
              <w:left w:val="single" w:sz="4" w:space="0" w:color="auto"/>
              <w:right w:val="single" w:sz="4" w:space="0" w:color="auto"/>
            </w:tcBorders>
            <w:shd w:val="clear" w:color="auto" w:fill="auto"/>
          </w:tcPr>
          <w:p w14:paraId="5B0E214E"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26794ACA" w14:textId="77777777" w:rsidTr="00A24B8C">
        <w:trPr>
          <w:trHeight w:hRule="exact" w:val="454"/>
        </w:trPr>
        <w:tc>
          <w:tcPr>
            <w:tcW w:w="288" w:type="dxa"/>
            <w:tcBorders>
              <w:left w:val="single" w:sz="4" w:space="0" w:color="auto"/>
            </w:tcBorders>
            <w:shd w:val="clear" w:color="auto" w:fill="auto"/>
            <w:vAlign w:val="bottom"/>
          </w:tcPr>
          <w:p w14:paraId="22AF5DDE" w14:textId="77777777" w:rsidR="008D2E4A" w:rsidRPr="007C371A" w:rsidRDefault="008D2E4A" w:rsidP="00DB7F6F">
            <w:pPr>
              <w:tabs>
                <w:tab w:val="left" w:pos="5400"/>
              </w:tabs>
              <w:ind w:left="-113" w:right="-113"/>
              <w:jc w:val="both"/>
              <w:rPr>
                <w:rFonts w:ascii="Arial" w:hAnsi="Arial" w:cs="Arial"/>
                <w:sz w:val="22"/>
              </w:rPr>
            </w:pPr>
          </w:p>
        </w:tc>
        <w:tc>
          <w:tcPr>
            <w:tcW w:w="1080" w:type="dxa"/>
            <w:shd w:val="clear" w:color="auto" w:fill="auto"/>
            <w:vAlign w:val="bottom"/>
          </w:tcPr>
          <w:p w14:paraId="3CB0CE9D" w14:textId="77777777" w:rsidR="008D2E4A" w:rsidRPr="007C371A" w:rsidRDefault="008D2E4A" w:rsidP="00DB7F6F">
            <w:pPr>
              <w:tabs>
                <w:tab w:val="left" w:pos="5400"/>
              </w:tabs>
              <w:ind w:left="-113" w:right="-113"/>
              <w:jc w:val="both"/>
              <w:rPr>
                <w:rFonts w:ascii="Arial" w:hAnsi="Arial" w:cs="Arial"/>
                <w:sz w:val="22"/>
              </w:rPr>
            </w:pPr>
            <w:r w:rsidRPr="007C371A">
              <w:rPr>
                <w:rFonts w:ascii="Arial" w:hAnsi="Arial" w:cs="Arial"/>
                <w:sz w:val="22"/>
              </w:rPr>
              <w:t>Signature</w:t>
            </w:r>
          </w:p>
        </w:tc>
        <w:tc>
          <w:tcPr>
            <w:tcW w:w="3600" w:type="dxa"/>
            <w:gridSpan w:val="2"/>
            <w:tcBorders>
              <w:bottom w:val="single" w:sz="4" w:space="0" w:color="auto"/>
            </w:tcBorders>
            <w:shd w:val="clear" w:color="auto" w:fill="auto"/>
            <w:vAlign w:val="bottom"/>
          </w:tcPr>
          <w:p w14:paraId="65F32304" w14:textId="77777777" w:rsidR="008D2E4A" w:rsidRPr="007C371A" w:rsidRDefault="008D2E4A" w:rsidP="00DB7F6F">
            <w:pPr>
              <w:tabs>
                <w:tab w:val="left" w:pos="5400"/>
              </w:tabs>
              <w:ind w:left="-113" w:right="-113"/>
              <w:jc w:val="both"/>
              <w:rPr>
                <w:rFonts w:ascii="Arial" w:hAnsi="Arial" w:cs="Arial"/>
                <w:sz w:val="22"/>
              </w:rPr>
            </w:pPr>
          </w:p>
        </w:tc>
        <w:tc>
          <w:tcPr>
            <w:tcW w:w="540" w:type="dxa"/>
            <w:shd w:val="clear" w:color="auto" w:fill="auto"/>
            <w:vAlign w:val="bottom"/>
          </w:tcPr>
          <w:p w14:paraId="3B934352" w14:textId="77777777" w:rsidR="008D2E4A" w:rsidRPr="007C371A" w:rsidRDefault="008D2E4A" w:rsidP="00DB7F6F">
            <w:pPr>
              <w:tabs>
                <w:tab w:val="left" w:pos="5400"/>
              </w:tabs>
              <w:ind w:left="-113" w:right="-113"/>
              <w:jc w:val="both"/>
              <w:rPr>
                <w:rFonts w:ascii="Arial" w:hAnsi="Arial" w:cs="Arial"/>
                <w:sz w:val="22"/>
              </w:rPr>
            </w:pPr>
            <w:r w:rsidRPr="007C371A">
              <w:rPr>
                <w:rFonts w:ascii="Arial" w:hAnsi="Arial" w:cs="Arial"/>
                <w:sz w:val="22"/>
              </w:rPr>
              <w:t xml:space="preserve"> Date</w:t>
            </w:r>
          </w:p>
        </w:tc>
        <w:tc>
          <w:tcPr>
            <w:tcW w:w="3624" w:type="dxa"/>
            <w:tcBorders>
              <w:bottom w:val="single" w:sz="4" w:space="0" w:color="auto"/>
            </w:tcBorders>
            <w:shd w:val="clear" w:color="auto" w:fill="auto"/>
            <w:vAlign w:val="bottom"/>
          </w:tcPr>
          <w:p w14:paraId="1B8A65BA" w14:textId="77777777" w:rsidR="008D2E4A" w:rsidRPr="007C371A" w:rsidRDefault="008D2E4A"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vAlign w:val="bottom"/>
          </w:tcPr>
          <w:p w14:paraId="276D483E" w14:textId="77777777" w:rsidR="008D2E4A" w:rsidRPr="007C371A" w:rsidRDefault="008D2E4A" w:rsidP="00DB7F6F">
            <w:pPr>
              <w:tabs>
                <w:tab w:val="left" w:pos="5400"/>
              </w:tabs>
              <w:ind w:left="-113" w:right="-113"/>
              <w:jc w:val="both"/>
              <w:rPr>
                <w:rFonts w:ascii="Arial" w:hAnsi="Arial" w:cs="Arial"/>
                <w:sz w:val="22"/>
              </w:rPr>
            </w:pPr>
          </w:p>
        </w:tc>
      </w:tr>
      <w:tr w:rsidR="008D2E4A" w:rsidRPr="007C371A" w14:paraId="570E7B30" w14:textId="77777777" w:rsidTr="00A24B8C">
        <w:trPr>
          <w:trHeight w:hRule="exact" w:val="170"/>
        </w:trPr>
        <w:tc>
          <w:tcPr>
            <w:tcW w:w="9368" w:type="dxa"/>
            <w:gridSpan w:val="7"/>
            <w:tcBorders>
              <w:left w:val="single" w:sz="4" w:space="0" w:color="auto"/>
              <w:bottom w:val="single" w:sz="4" w:space="0" w:color="auto"/>
              <w:right w:val="single" w:sz="4" w:space="0" w:color="auto"/>
            </w:tcBorders>
            <w:shd w:val="clear" w:color="auto" w:fill="auto"/>
          </w:tcPr>
          <w:p w14:paraId="1637002D" w14:textId="77777777" w:rsidR="008D2E4A" w:rsidRPr="007C371A" w:rsidRDefault="008D2E4A" w:rsidP="00DB7F6F">
            <w:pPr>
              <w:tabs>
                <w:tab w:val="left" w:pos="5400"/>
              </w:tabs>
              <w:ind w:left="-113" w:right="-113"/>
              <w:jc w:val="both"/>
              <w:rPr>
                <w:rFonts w:ascii="Arial" w:hAnsi="Arial" w:cs="Arial"/>
                <w:sz w:val="22"/>
              </w:rPr>
            </w:pPr>
          </w:p>
        </w:tc>
      </w:tr>
    </w:tbl>
    <w:p w14:paraId="37C84C4A" w14:textId="02813B5C" w:rsidR="00097657" w:rsidRPr="007C371A" w:rsidRDefault="00097657" w:rsidP="00DB7F6F">
      <w:pPr>
        <w:pStyle w:val="BodyText"/>
        <w:jc w:val="both"/>
      </w:pPr>
    </w:p>
    <w:tbl>
      <w:tblPr>
        <w:tblW w:w="93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8"/>
        <w:gridCol w:w="1080"/>
        <w:gridCol w:w="2159"/>
        <w:gridCol w:w="1439"/>
        <w:gridCol w:w="568"/>
        <w:gridCol w:w="3574"/>
        <w:gridCol w:w="24"/>
        <w:gridCol w:w="236"/>
      </w:tblGrid>
      <w:tr w:rsidR="00EC1BFC" w:rsidRPr="007C371A" w14:paraId="5D4A2843" w14:textId="77777777" w:rsidTr="00EC1BFC">
        <w:trPr>
          <w:trHeight w:hRule="exact" w:val="170"/>
        </w:trPr>
        <w:tc>
          <w:tcPr>
            <w:tcW w:w="9368" w:type="dxa"/>
            <w:gridSpan w:val="8"/>
            <w:shd w:val="clear" w:color="auto" w:fill="auto"/>
          </w:tcPr>
          <w:p w14:paraId="48CC3641"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3E93DE0C" w14:textId="77777777" w:rsidTr="00EC1BFC">
        <w:tc>
          <w:tcPr>
            <w:tcW w:w="288" w:type="dxa"/>
            <w:shd w:val="clear" w:color="auto" w:fill="auto"/>
          </w:tcPr>
          <w:p w14:paraId="00F78B94" w14:textId="77777777" w:rsidR="00EC1BFC" w:rsidRPr="007C371A" w:rsidRDefault="00EC1BFC" w:rsidP="00DB7F6F">
            <w:pPr>
              <w:tabs>
                <w:tab w:val="left" w:pos="5400"/>
              </w:tabs>
              <w:ind w:left="-113" w:right="-113"/>
              <w:jc w:val="both"/>
              <w:rPr>
                <w:rFonts w:ascii="Arial" w:hAnsi="Arial" w:cs="Arial"/>
                <w:sz w:val="22"/>
              </w:rPr>
            </w:pPr>
          </w:p>
        </w:tc>
        <w:tc>
          <w:tcPr>
            <w:tcW w:w="3239" w:type="dxa"/>
            <w:gridSpan w:val="2"/>
            <w:shd w:val="clear" w:color="auto" w:fill="auto"/>
          </w:tcPr>
          <w:p w14:paraId="33B25C32" w14:textId="77777777" w:rsidR="00EC1BFC" w:rsidRPr="007C371A" w:rsidRDefault="00EC1BFC" w:rsidP="00DB7F6F">
            <w:pPr>
              <w:tabs>
                <w:tab w:val="left" w:pos="5400"/>
              </w:tabs>
              <w:ind w:left="-113" w:right="-113"/>
              <w:jc w:val="both"/>
              <w:rPr>
                <w:rFonts w:ascii="Arial" w:hAnsi="Arial" w:cs="Arial"/>
                <w:sz w:val="22"/>
              </w:rPr>
            </w:pPr>
            <w:r w:rsidRPr="007C371A">
              <w:rPr>
                <w:rFonts w:ascii="Arial" w:hAnsi="Arial" w:cs="Arial"/>
                <w:sz w:val="22"/>
              </w:rPr>
              <w:t>Name of Witness* to Participant’s Signature</w:t>
            </w:r>
            <w:r w:rsidRPr="007C371A">
              <w:rPr>
                <w:rFonts w:ascii="Arial" w:hAnsi="Arial" w:cs="Arial"/>
                <w:sz w:val="16"/>
                <w:szCs w:val="16"/>
              </w:rPr>
              <w:t xml:space="preserve"> (please print)</w:t>
            </w:r>
          </w:p>
        </w:tc>
        <w:tc>
          <w:tcPr>
            <w:tcW w:w="5581" w:type="dxa"/>
            <w:gridSpan w:val="3"/>
            <w:tcBorders>
              <w:top w:val="nil"/>
              <w:bottom w:val="single" w:sz="4" w:space="0" w:color="auto"/>
            </w:tcBorders>
            <w:shd w:val="clear" w:color="auto" w:fill="auto"/>
          </w:tcPr>
          <w:p w14:paraId="5C87C32E" w14:textId="77777777" w:rsidR="00EC1BFC" w:rsidRPr="007C371A" w:rsidRDefault="00EC1BFC" w:rsidP="00DB7F6F">
            <w:pPr>
              <w:tabs>
                <w:tab w:val="left" w:pos="5400"/>
              </w:tabs>
              <w:ind w:left="-113" w:right="-113"/>
              <w:jc w:val="both"/>
              <w:rPr>
                <w:rFonts w:ascii="Arial" w:hAnsi="Arial" w:cs="Arial"/>
                <w:sz w:val="22"/>
              </w:rPr>
            </w:pPr>
          </w:p>
        </w:tc>
        <w:tc>
          <w:tcPr>
            <w:tcW w:w="260" w:type="dxa"/>
            <w:gridSpan w:val="2"/>
            <w:shd w:val="clear" w:color="auto" w:fill="auto"/>
          </w:tcPr>
          <w:p w14:paraId="5F5798F5"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0C23C587" w14:textId="77777777" w:rsidTr="00EC1BFC">
        <w:trPr>
          <w:trHeight w:hRule="exact" w:val="57"/>
        </w:trPr>
        <w:tc>
          <w:tcPr>
            <w:tcW w:w="9368" w:type="dxa"/>
            <w:gridSpan w:val="8"/>
            <w:shd w:val="clear" w:color="auto" w:fill="auto"/>
          </w:tcPr>
          <w:p w14:paraId="49BA538B"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7ACAB0AF" w14:textId="77777777" w:rsidTr="00EC1BFC">
        <w:trPr>
          <w:trHeight w:hRule="exact" w:val="454"/>
        </w:trPr>
        <w:tc>
          <w:tcPr>
            <w:tcW w:w="288" w:type="dxa"/>
            <w:shd w:val="clear" w:color="auto" w:fill="auto"/>
            <w:vAlign w:val="bottom"/>
          </w:tcPr>
          <w:p w14:paraId="535D9133" w14:textId="77777777" w:rsidR="00EC1BFC" w:rsidRPr="007C371A" w:rsidRDefault="00EC1BFC" w:rsidP="00DB7F6F">
            <w:pPr>
              <w:tabs>
                <w:tab w:val="left" w:pos="5400"/>
              </w:tabs>
              <w:ind w:left="-113" w:right="-113"/>
              <w:jc w:val="both"/>
              <w:rPr>
                <w:rFonts w:ascii="Arial" w:hAnsi="Arial" w:cs="Arial"/>
                <w:sz w:val="22"/>
              </w:rPr>
            </w:pPr>
          </w:p>
        </w:tc>
        <w:tc>
          <w:tcPr>
            <w:tcW w:w="1080" w:type="dxa"/>
            <w:shd w:val="clear" w:color="auto" w:fill="auto"/>
            <w:vAlign w:val="bottom"/>
          </w:tcPr>
          <w:p w14:paraId="47984478" w14:textId="77777777" w:rsidR="00EC1BFC" w:rsidRPr="007C371A" w:rsidRDefault="00EC1BFC" w:rsidP="00DB7F6F">
            <w:pPr>
              <w:tabs>
                <w:tab w:val="left" w:pos="5400"/>
              </w:tabs>
              <w:ind w:left="-113" w:right="-113"/>
              <w:jc w:val="both"/>
              <w:rPr>
                <w:rFonts w:ascii="Arial" w:hAnsi="Arial" w:cs="Arial"/>
                <w:sz w:val="22"/>
              </w:rPr>
            </w:pPr>
            <w:r w:rsidRPr="007C371A">
              <w:rPr>
                <w:rFonts w:ascii="Arial" w:hAnsi="Arial" w:cs="Arial"/>
                <w:sz w:val="22"/>
              </w:rPr>
              <w:t>Signature</w:t>
            </w:r>
          </w:p>
        </w:tc>
        <w:tc>
          <w:tcPr>
            <w:tcW w:w="3598" w:type="dxa"/>
            <w:gridSpan w:val="2"/>
            <w:tcBorders>
              <w:top w:val="nil"/>
              <w:bottom w:val="single" w:sz="4" w:space="0" w:color="auto"/>
            </w:tcBorders>
            <w:shd w:val="clear" w:color="auto" w:fill="auto"/>
            <w:vAlign w:val="bottom"/>
          </w:tcPr>
          <w:p w14:paraId="37877B7F" w14:textId="77777777" w:rsidR="00EC1BFC" w:rsidRPr="007C371A" w:rsidRDefault="00EC1BFC" w:rsidP="00DB7F6F">
            <w:pPr>
              <w:tabs>
                <w:tab w:val="left" w:pos="5400"/>
              </w:tabs>
              <w:ind w:left="-113" w:right="-113"/>
              <w:jc w:val="both"/>
              <w:rPr>
                <w:rFonts w:ascii="Arial" w:hAnsi="Arial" w:cs="Arial"/>
                <w:sz w:val="22"/>
              </w:rPr>
            </w:pPr>
          </w:p>
        </w:tc>
        <w:tc>
          <w:tcPr>
            <w:tcW w:w="568" w:type="dxa"/>
            <w:shd w:val="clear" w:color="auto" w:fill="auto"/>
            <w:vAlign w:val="bottom"/>
          </w:tcPr>
          <w:p w14:paraId="6399910C" w14:textId="77777777" w:rsidR="00EC1BFC" w:rsidRPr="007C371A" w:rsidRDefault="00EC1BFC" w:rsidP="00DB7F6F">
            <w:pPr>
              <w:tabs>
                <w:tab w:val="left" w:pos="5400"/>
              </w:tabs>
              <w:ind w:left="-113" w:right="-113"/>
              <w:jc w:val="both"/>
              <w:rPr>
                <w:rFonts w:ascii="Arial" w:hAnsi="Arial" w:cs="Arial"/>
                <w:sz w:val="22"/>
              </w:rPr>
            </w:pPr>
            <w:r w:rsidRPr="007C371A">
              <w:rPr>
                <w:rFonts w:ascii="Arial" w:hAnsi="Arial" w:cs="Arial"/>
                <w:sz w:val="22"/>
              </w:rPr>
              <w:t xml:space="preserve"> Date</w:t>
            </w:r>
          </w:p>
        </w:tc>
        <w:tc>
          <w:tcPr>
            <w:tcW w:w="3598" w:type="dxa"/>
            <w:gridSpan w:val="2"/>
            <w:tcBorders>
              <w:top w:val="nil"/>
              <w:bottom w:val="single" w:sz="4" w:space="0" w:color="auto"/>
            </w:tcBorders>
            <w:shd w:val="clear" w:color="auto" w:fill="auto"/>
            <w:vAlign w:val="bottom"/>
          </w:tcPr>
          <w:p w14:paraId="155E785E" w14:textId="77777777" w:rsidR="00EC1BFC" w:rsidRPr="007C371A" w:rsidRDefault="00EC1BFC" w:rsidP="00DB7F6F">
            <w:pPr>
              <w:tabs>
                <w:tab w:val="left" w:pos="5400"/>
              </w:tabs>
              <w:ind w:left="-113" w:right="-113"/>
              <w:jc w:val="both"/>
              <w:rPr>
                <w:rFonts w:ascii="Arial" w:hAnsi="Arial" w:cs="Arial"/>
                <w:sz w:val="22"/>
              </w:rPr>
            </w:pPr>
          </w:p>
        </w:tc>
        <w:tc>
          <w:tcPr>
            <w:tcW w:w="236" w:type="dxa"/>
            <w:shd w:val="clear" w:color="auto" w:fill="auto"/>
            <w:vAlign w:val="bottom"/>
          </w:tcPr>
          <w:p w14:paraId="643C5D0D" w14:textId="77777777" w:rsidR="00EC1BFC" w:rsidRPr="007C371A" w:rsidRDefault="00EC1BFC" w:rsidP="00DB7F6F">
            <w:pPr>
              <w:tabs>
                <w:tab w:val="left" w:pos="5400"/>
              </w:tabs>
              <w:ind w:left="-113" w:right="-113"/>
              <w:jc w:val="both"/>
              <w:rPr>
                <w:rFonts w:ascii="Arial" w:hAnsi="Arial" w:cs="Arial"/>
                <w:sz w:val="22"/>
              </w:rPr>
            </w:pPr>
          </w:p>
        </w:tc>
      </w:tr>
      <w:tr w:rsidR="00EC1BFC" w:rsidRPr="007C371A" w14:paraId="2551075C" w14:textId="77777777" w:rsidTr="00EC1BFC">
        <w:trPr>
          <w:trHeight w:hRule="exact" w:val="170"/>
        </w:trPr>
        <w:tc>
          <w:tcPr>
            <w:tcW w:w="9368" w:type="dxa"/>
            <w:gridSpan w:val="8"/>
            <w:shd w:val="clear" w:color="auto" w:fill="auto"/>
          </w:tcPr>
          <w:p w14:paraId="4CE9182B" w14:textId="77777777" w:rsidR="00EC1BFC" w:rsidRPr="007C371A" w:rsidRDefault="00EC1BFC" w:rsidP="00DB7F6F">
            <w:pPr>
              <w:tabs>
                <w:tab w:val="left" w:pos="5400"/>
              </w:tabs>
              <w:ind w:left="-113" w:right="-113"/>
              <w:jc w:val="both"/>
              <w:rPr>
                <w:rFonts w:ascii="Arial" w:hAnsi="Arial" w:cs="Arial"/>
                <w:sz w:val="22"/>
              </w:rPr>
            </w:pPr>
          </w:p>
        </w:tc>
      </w:tr>
    </w:tbl>
    <w:p w14:paraId="490DC245" w14:textId="2FE2A091" w:rsidR="007B123E" w:rsidRPr="007C371A" w:rsidRDefault="00EC1BFC" w:rsidP="00DB7F6F">
      <w:pPr>
        <w:spacing w:before="40"/>
        <w:ind w:left="181" w:hanging="181"/>
        <w:jc w:val="both"/>
        <w:rPr>
          <w:rFonts w:ascii="Arial" w:hAnsi="Arial" w:cs="Arial"/>
          <w:sz w:val="18"/>
          <w:szCs w:val="18"/>
        </w:rPr>
      </w:pPr>
      <w:r w:rsidRPr="007C371A">
        <w:rPr>
          <w:rFonts w:ascii="Arial" w:hAnsi="Arial" w:cs="Arial"/>
          <w:sz w:val="18"/>
          <w:szCs w:val="18"/>
        </w:rPr>
        <w:t xml:space="preserve">* Witness is </w:t>
      </w:r>
      <w:r w:rsidRPr="007C371A">
        <w:rPr>
          <w:rFonts w:ascii="Arial" w:hAnsi="Arial" w:cs="Arial"/>
          <w:sz w:val="18"/>
          <w:szCs w:val="18"/>
          <w:u w:val="single"/>
        </w:rPr>
        <w:t>not</w:t>
      </w:r>
      <w:r w:rsidRPr="007C371A">
        <w:rPr>
          <w:rFonts w:ascii="Arial" w:hAnsi="Arial" w:cs="Arial"/>
          <w:sz w:val="18"/>
          <w:szCs w:val="18"/>
        </w:rPr>
        <w:t xml:space="preserve"> to be the investigator, a member of the study team or their delegate.  In the event that an interpreter is used, the interpreter may </w:t>
      </w:r>
      <w:r w:rsidRPr="007C371A">
        <w:rPr>
          <w:rFonts w:ascii="Arial" w:hAnsi="Arial" w:cs="Arial"/>
          <w:sz w:val="18"/>
          <w:szCs w:val="18"/>
          <w:u w:val="single"/>
        </w:rPr>
        <w:t>not</w:t>
      </w:r>
      <w:r w:rsidRPr="007C371A">
        <w:rPr>
          <w:rFonts w:ascii="Arial" w:hAnsi="Arial" w:cs="Arial"/>
          <w:sz w:val="18"/>
          <w:szCs w:val="18"/>
        </w:rPr>
        <w:t xml:space="preserve"> act as a witness to the consent process.  Witness must be 18 years or older.</w:t>
      </w:r>
    </w:p>
    <w:p w14:paraId="6592BF99" w14:textId="46731C34" w:rsidR="00EC1BFC" w:rsidRPr="007C371A" w:rsidRDefault="00EC1BFC" w:rsidP="00DB7F6F">
      <w:pPr>
        <w:pStyle w:val="BodyText"/>
        <w:jc w:val="both"/>
        <w:rPr>
          <w:b/>
          <w:bCs/>
          <w:u w:val="single"/>
          <w:vertAlign w:val="superscript"/>
        </w:rPr>
      </w:pPr>
      <w:r w:rsidRPr="007C371A">
        <w:rPr>
          <w:b/>
          <w:bCs/>
          <w:u w:val="single"/>
        </w:rPr>
        <w:t>Declaration by Senior Researcher</w:t>
      </w:r>
      <w:r w:rsidRPr="007C371A">
        <w:rPr>
          <w:b/>
          <w:bCs/>
          <w:u w:val="single"/>
          <w:vertAlign w:val="superscript"/>
        </w:rPr>
        <w:t>†</w:t>
      </w:r>
    </w:p>
    <w:p w14:paraId="38FA9170" w14:textId="7FAA3E37" w:rsidR="007B123E" w:rsidRPr="007C371A" w:rsidRDefault="00EC1BFC" w:rsidP="00DB7F6F">
      <w:pPr>
        <w:pStyle w:val="BodyText"/>
        <w:jc w:val="both"/>
      </w:pPr>
      <w:r w:rsidRPr="007C371A">
        <w:t>I have given a verbal explanation of the research project, its procedures, and risks and I believe that the participant has understood that explanation.</w:t>
      </w:r>
    </w:p>
    <w:tbl>
      <w:tblPr>
        <w:tblW w:w="9368" w:type="dxa"/>
        <w:tblLook w:val="01E0" w:firstRow="1" w:lastRow="1" w:firstColumn="1" w:lastColumn="1" w:noHBand="0" w:noVBand="0"/>
      </w:tblPr>
      <w:tblGrid>
        <w:gridCol w:w="288"/>
        <w:gridCol w:w="1080"/>
        <w:gridCol w:w="2677"/>
        <w:gridCol w:w="909"/>
        <w:gridCol w:w="568"/>
        <w:gridCol w:w="3610"/>
        <w:gridCol w:w="236"/>
      </w:tblGrid>
      <w:tr w:rsidR="00B22AFE" w:rsidRPr="007C371A" w14:paraId="00B7D403" w14:textId="77777777" w:rsidTr="00A24B8C">
        <w:trPr>
          <w:trHeight w:hRule="exact" w:val="170"/>
        </w:trPr>
        <w:tc>
          <w:tcPr>
            <w:tcW w:w="9368" w:type="dxa"/>
            <w:gridSpan w:val="7"/>
            <w:tcBorders>
              <w:top w:val="single" w:sz="4" w:space="0" w:color="auto"/>
              <w:left w:val="single" w:sz="4" w:space="0" w:color="auto"/>
              <w:right w:val="single" w:sz="4" w:space="0" w:color="auto"/>
            </w:tcBorders>
            <w:shd w:val="clear" w:color="auto" w:fill="auto"/>
          </w:tcPr>
          <w:p w14:paraId="0D152EFA"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1AFD3B4B" w14:textId="77777777" w:rsidTr="00B22AFE">
        <w:trPr>
          <w:trHeight w:hRule="exact" w:val="255"/>
        </w:trPr>
        <w:tc>
          <w:tcPr>
            <w:tcW w:w="288" w:type="dxa"/>
            <w:tcBorders>
              <w:left w:val="single" w:sz="4" w:space="0" w:color="auto"/>
            </w:tcBorders>
            <w:shd w:val="clear" w:color="auto" w:fill="auto"/>
          </w:tcPr>
          <w:p w14:paraId="274D2A7E" w14:textId="77777777" w:rsidR="00B22AFE" w:rsidRPr="007C371A" w:rsidRDefault="00B22AFE" w:rsidP="00DB7F6F">
            <w:pPr>
              <w:tabs>
                <w:tab w:val="left" w:pos="5400"/>
              </w:tabs>
              <w:ind w:left="-113" w:right="-113"/>
              <w:jc w:val="both"/>
              <w:rPr>
                <w:rFonts w:ascii="Arial" w:hAnsi="Arial" w:cs="Arial"/>
                <w:sz w:val="22"/>
              </w:rPr>
            </w:pPr>
          </w:p>
        </w:tc>
        <w:tc>
          <w:tcPr>
            <w:tcW w:w="3757" w:type="dxa"/>
            <w:gridSpan w:val="2"/>
            <w:shd w:val="clear" w:color="auto" w:fill="auto"/>
          </w:tcPr>
          <w:p w14:paraId="5663EE7A" w14:textId="2CD90958" w:rsidR="00B22AFE" w:rsidRPr="007C371A" w:rsidRDefault="00B22AFE" w:rsidP="00DB7F6F">
            <w:pPr>
              <w:tabs>
                <w:tab w:val="left" w:pos="5400"/>
              </w:tabs>
              <w:ind w:left="-113" w:right="-113"/>
              <w:jc w:val="both"/>
              <w:rPr>
                <w:rFonts w:ascii="Arial" w:hAnsi="Arial" w:cs="Arial"/>
                <w:sz w:val="22"/>
              </w:rPr>
            </w:pPr>
            <w:r w:rsidRPr="007C371A">
              <w:rPr>
                <w:rFonts w:ascii="Arial" w:hAnsi="Arial" w:cs="Arial"/>
                <w:sz w:val="22"/>
              </w:rPr>
              <w:t>Name of Senior Researcher</w:t>
            </w:r>
            <w:r w:rsidRPr="007C371A">
              <w:rPr>
                <w:rFonts w:ascii="Arial" w:hAnsi="Arial" w:cs="Arial"/>
                <w:sz w:val="16"/>
                <w:szCs w:val="16"/>
              </w:rPr>
              <w:t xml:space="preserve"> (please print)</w:t>
            </w:r>
          </w:p>
        </w:tc>
        <w:tc>
          <w:tcPr>
            <w:tcW w:w="909" w:type="dxa"/>
            <w:tcBorders>
              <w:bottom w:val="single" w:sz="4" w:space="0" w:color="auto"/>
            </w:tcBorders>
            <w:shd w:val="clear" w:color="auto" w:fill="auto"/>
          </w:tcPr>
          <w:p w14:paraId="52C0A755" w14:textId="77777777" w:rsidR="00B22AFE" w:rsidRPr="007C371A" w:rsidRDefault="00B22AFE" w:rsidP="00DB7F6F">
            <w:pPr>
              <w:tabs>
                <w:tab w:val="left" w:pos="5400"/>
              </w:tabs>
              <w:ind w:left="-113" w:right="-113"/>
              <w:jc w:val="both"/>
              <w:rPr>
                <w:rFonts w:ascii="Arial" w:hAnsi="Arial" w:cs="Arial"/>
                <w:sz w:val="22"/>
              </w:rPr>
            </w:pPr>
          </w:p>
        </w:tc>
        <w:tc>
          <w:tcPr>
            <w:tcW w:w="568" w:type="dxa"/>
            <w:tcBorders>
              <w:bottom w:val="single" w:sz="4" w:space="0" w:color="auto"/>
            </w:tcBorders>
            <w:shd w:val="clear" w:color="auto" w:fill="auto"/>
          </w:tcPr>
          <w:p w14:paraId="43E04457" w14:textId="77777777" w:rsidR="00B22AFE" w:rsidRPr="007C371A" w:rsidRDefault="00B22AFE" w:rsidP="00DB7F6F">
            <w:pPr>
              <w:tabs>
                <w:tab w:val="left" w:pos="5400"/>
              </w:tabs>
              <w:ind w:left="-113" w:right="-113"/>
              <w:jc w:val="both"/>
              <w:rPr>
                <w:rFonts w:ascii="Arial" w:hAnsi="Arial" w:cs="Arial"/>
                <w:sz w:val="22"/>
              </w:rPr>
            </w:pPr>
          </w:p>
        </w:tc>
        <w:tc>
          <w:tcPr>
            <w:tcW w:w="3610" w:type="dxa"/>
            <w:tcBorders>
              <w:bottom w:val="single" w:sz="4" w:space="0" w:color="auto"/>
            </w:tcBorders>
            <w:shd w:val="clear" w:color="auto" w:fill="auto"/>
          </w:tcPr>
          <w:p w14:paraId="0DAA9CFE" w14:textId="77777777" w:rsidR="00B22AFE" w:rsidRPr="007C371A" w:rsidRDefault="00B22AFE"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tcPr>
          <w:p w14:paraId="65557884"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2D471213" w14:textId="77777777" w:rsidTr="00A24B8C">
        <w:trPr>
          <w:trHeight w:hRule="exact" w:val="57"/>
        </w:trPr>
        <w:tc>
          <w:tcPr>
            <w:tcW w:w="9368" w:type="dxa"/>
            <w:gridSpan w:val="7"/>
            <w:tcBorders>
              <w:left w:val="single" w:sz="4" w:space="0" w:color="auto"/>
              <w:right w:val="single" w:sz="4" w:space="0" w:color="auto"/>
            </w:tcBorders>
            <w:shd w:val="clear" w:color="auto" w:fill="auto"/>
          </w:tcPr>
          <w:p w14:paraId="7FD86FD4"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0550AE56" w14:textId="77777777" w:rsidTr="00B22AFE">
        <w:trPr>
          <w:trHeight w:hRule="exact" w:val="454"/>
        </w:trPr>
        <w:tc>
          <w:tcPr>
            <w:tcW w:w="288" w:type="dxa"/>
            <w:tcBorders>
              <w:left w:val="single" w:sz="4" w:space="0" w:color="auto"/>
            </w:tcBorders>
            <w:shd w:val="clear" w:color="auto" w:fill="auto"/>
            <w:vAlign w:val="bottom"/>
          </w:tcPr>
          <w:p w14:paraId="1A8D38B3" w14:textId="77777777" w:rsidR="00B22AFE" w:rsidRPr="007C371A" w:rsidRDefault="00B22AFE" w:rsidP="00DB7F6F">
            <w:pPr>
              <w:tabs>
                <w:tab w:val="left" w:pos="5400"/>
              </w:tabs>
              <w:ind w:left="-113" w:right="-113"/>
              <w:jc w:val="both"/>
              <w:rPr>
                <w:rFonts w:ascii="Arial" w:hAnsi="Arial" w:cs="Arial"/>
                <w:sz w:val="22"/>
              </w:rPr>
            </w:pPr>
          </w:p>
        </w:tc>
        <w:tc>
          <w:tcPr>
            <w:tcW w:w="1080" w:type="dxa"/>
            <w:shd w:val="clear" w:color="auto" w:fill="auto"/>
            <w:vAlign w:val="bottom"/>
          </w:tcPr>
          <w:p w14:paraId="36C4DDAE" w14:textId="77777777" w:rsidR="00B22AFE" w:rsidRPr="007C371A" w:rsidRDefault="00B22AFE" w:rsidP="00DB7F6F">
            <w:pPr>
              <w:tabs>
                <w:tab w:val="left" w:pos="5400"/>
              </w:tabs>
              <w:ind w:left="-113" w:right="-113"/>
              <w:jc w:val="both"/>
              <w:rPr>
                <w:rFonts w:ascii="Arial" w:hAnsi="Arial" w:cs="Arial"/>
                <w:sz w:val="22"/>
              </w:rPr>
            </w:pPr>
            <w:r w:rsidRPr="007C371A">
              <w:rPr>
                <w:rFonts w:ascii="Arial" w:hAnsi="Arial" w:cs="Arial"/>
                <w:sz w:val="22"/>
              </w:rPr>
              <w:t>Signature</w:t>
            </w:r>
          </w:p>
        </w:tc>
        <w:tc>
          <w:tcPr>
            <w:tcW w:w="3586" w:type="dxa"/>
            <w:gridSpan w:val="2"/>
            <w:tcBorders>
              <w:bottom w:val="single" w:sz="4" w:space="0" w:color="auto"/>
            </w:tcBorders>
            <w:shd w:val="clear" w:color="auto" w:fill="auto"/>
            <w:vAlign w:val="bottom"/>
          </w:tcPr>
          <w:p w14:paraId="39792DF5" w14:textId="77777777" w:rsidR="00B22AFE" w:rsidRPr="007C371A" w:rsidRDefault="00B22AFE" w:rsidP="00DB7F6F">
            <w:pPr>
              <w:tabs>
                <w:tab w:val="left" w:pos="5400"/>
              </w:tabs>
              <w:ind w:left="-113" w:right="-113"/>
              <w:jc w:val="both"/>
              <w:rPr>
                <w:rFonts w:ascii="Arial" w:hAnsi="Arial" w:cs="Arial"/>
                <w:sz w:val="22"/>
              </w:rPr>
            </w:pPr>
          </w:p>
        </w:tc>
        <w:tc>
          <w:tcPr>
            <w:tcW w:w="568" w:type="dxa"/>
            <w:shd w:val="clear" w:color="auto" w:fill="auto"/>
            <w:vAlign w:val="bottom"/>
          </w:tcPr>
          <w:p w14:paraId="78E4F05C" w14:textId="77777777" w:rsidR="00B22AFE" w:rsidRPr="007C371A" w:rsidRDefault="00B22AFE" w:rsidP="00DB7F6F">
            <w:pPr>
              <w:tabs>
                <w:tab w:val="left" w:pos="5400"/>
              </w:tabs>
              <w:ind w:left="-113" w:right="-113"/>
              <w:jc w:val="both"/>
              <w:rPr>
                <w:rFonts w:ascii="Arial" w:hAnsi="Arial" w:cs="Arial"/>
                <w:sz w:val="22"/>
              </w:rPr>
            </w:pPr>
            <w:r w:rsidRPr="007C371A">
              <w:rPr>
                <w:rFonts w:ascii="Arial" w:hAnsi="Arial" w:cs="Arial"/>
                <w:sz w:val="22"/>
              </w:rPr>
              <w:t xml:space="preserve"> Date</w:t>
            </w:r>
          </w:p>
        </w:tc>
        <w:tc>
          <w:tcPr>
            <w:tcW w:w="3610" w:type="dxa"/>
            <w:tcBorders>
              <w:bottom w:val="single" w:sz="4" w:space="0" w:color="auto"/>
            </w:tcBorders>
            <w:shd w:val="clear" w:color="auto" w:fill="auto"/>
            <w:vAlign w:val="bottom"/>
          </w:tcPr>
          <w:p w14:paraId="01E5E9E5" w14:textId="77777777" w:rsidR="00B22AFE" w:rsidRPr="007C371A" w:rsidRDefault="00B22AFE" w:rsidP="00DB7F6F">
            <w:pPr>
              <w:tabs>
                <w:tab w:val="left" w:pos="5400"/>
              </w:tabs>
              <w:ind w:left="-113" w:right="-113"/>
              <w:jc w:val="both"/>
              <w:rPr>
                <w:rFonts w:ascii="Arial" w:hAnsi="Arial" w:cs="Arial"/>
                <w:sz w:val="22"/>
              </w:rPr>
            </w:pPr>
          </w:p>
        </w:tc>
        <w:tc>
          <w:tcPr>
            <w:tcW w:w="236" w:type="dxa"/>
            <w:tcBorders>
              <w:right w:val="single" w:sz="4" w:space="0" w:color="auto"/>
            </w:tcBorders>
            <w:shd w:val="clear" w:color="auto" w:fill="auto"/>
            <w:vAlign w:val="bottom"/>
          </w:tcPr>
          <w:p w14:paraId="6C4A9C07" w14:textId="77777777" w:rsidR="00B22AFE" w:rsidRPr="007C371A" w:rsidRDefault="00B22AFE" w:rsidP="00DB7F6F">
            <w:pPr>
              <w:tabs>
                <w:tab w:val="left" w:pos="5400"/>
              </w:tabs>
              <w:ind w:left="-113" w:right="-113"/>
              <w:jc w:val="both"/>
              <w:rPr>
                <w:rFonts w:ascii="Arial" w:hAnsi="Arial" w:cs="Arial"/>
                <w:sz w:val="22"/>
              </w:rPr>
            </w:pPr>
          </w:p>
        </w:tc>
      </w:tr>
      <w:tr w:rsidR="00B22AFE" w:rsidRPr="007C371A" w14:paraId="4F557734" w14:textId="77777777" w:rsidTr="00A24B8C">
        <w:trPr>
          <w:trHeight w:hRule="exact" w:val="170"/>
        </w:trPr>
        <w:tc>
          <w:tcPr>
            <w:tcW w:w="9368" w:type="dxa"/>
            <w:gridSpan w:val="7"/>
            <w:tcBorders>
              <w:left w:val="single" w:sz="4" w:space="0" w:color="auto"/>
              <w:bottom w:val="single" w:sz="4" w:space="0" w:color="auto"/>
              <w:right w:val="single" w:sz="4" w:space="0" w:color="auto"/>
            </w:tcBorders>
            <w:shd w:val="clear" w:color="auto" w:fill="auto"/>
          </w:tcPr>
          <w:p w14:paraId="033CD21E" w14:textId="77777777" w:rsidR="00B22AFE" w:rsidRPr="007C371A" w:rsidRDefault="00B22AFE" w:rsidP="00DB7F6F">
            <w:pPr>
              <w:tabs>
                <w:tab w:val="left" w:pos="5400"/>
              </w:tabs>
              <w:ind w:left="-113" w:right="-113"/>
              <w:jc w:val="both"/>
              <w:rPr>
                <w:rFonts w:ascii="Arial" w:hAnsi="Arial" w:cs="Arial"/>
                <w:sz w:val="22"/>
              </w:rPr>
            </w:pPr>
          </w:p>
        </w:tc>
      </w:tr>
    </w:tbl>
    <w:p w14:paraId="00DCAD16" w14:textId="2CE8DF96" w:rsidR="00B22AFE" w:rsidRPr="007C371A" w:rsidRDefault="00EC1BFC" w:rsidP="00DB7F6F">
      <w:pPr>
        <w:spacing w:before="40"/>
        <w:ind w:right="-205"/>
        <w:jc w:val="both"/>
        <w:rPr>
          <w:rFonts w:ascii="Arial" w:hAnsi="Arial" w:cs="Arial"/>
          <w:sz w:val="18"/>
          <w:szCs w:val="18"/>
        </w:rPr>
      </w:pPr>
      <w:r w:rsidRPr="007C371A">
        <w:rPr>
          <w:rFonts w:ascii="Arial" w:hAnsi="Arial" w:cs="Arial"/>
          <w:sz w:val="18"/>
          <w:szCs w:val="18"/>
          <w:vertAlign w:val="superscript"/>
        </w:rPr>
        <w:t>†</w:t>
      </w:r>
      <w:r w:rsidRPr="007C371A">
        <w:rPr>
          <w:rFonts w:ascii="Arial" w:hAnsi="Arial" w:cs="Arial"/>
          <w:sz w:val="18"/>
          <w:szCs w:val="18"/>
        </w:rPr>
        <w:t xml:space="preserve"> A senior member of the research team must provide the explanation of, and information concerning, the research project. </w:t>
      </w:r>
    </w:p>
    <w:p w14:paraId="46207235" w14:textId="77777777" w:rsidR="00B22AFE" w:rsidRPr="007C371A" w:rsidRDefault="00B22AFE" w:rsidP="00DB7F6F">
      <w:pPr>
        <w:jc w:val="both"/>
        <w:rPr>
          <w:rFonts w:ascii="Arial" w:hAnsi="Arial" w:cs="Arial"/>
          <w:sz w:val="22"/>
        </w:rPr>
      </w:pPr>
    </w:p>
    <w:p w14:paraId="506DD5A2" w14:textId="7CD658FA" w:rsidR="00A1219F" w:rsidRPr="00A1219F" w:rsidRDefault="00EC1BFC" w:rsidP="00DB7F6F">
      <w:pPr>
        <w:jc w:val="both"/>
      </w:pPr>
      <w:r w:rsidRPr="007C371A">
        <w:rPr>
          <w:rFonts w:ascii="Arial" w:hAnsi="Arial" w:cs="Arial"/>
          <w:sz w:val="22"/>
        </w:rPr>
        <w:t>Note: All parties signing the consent section must date their own signature.</w:t>
      </w:r>
    </w:p>
    <w:sectPr w:rsidR="00A1219F" w:rsidRPr="00A1219F" w:rsidSect="00576D68">
      <w:headerReference w:type="default" r:id="rId8"/>
      <w:footerReference w:type="default" r:id="rId9"/>
      <w:headerReference w:type="first" r:id="rId10"/>
      <w:footerReference w:type="first" r:id="rId11"/>
      <w:pgSz w:w="11906" w:h="16838" w:code="9"/>
      <w:pgMar w:top="-891" w:right="1134" w:bottom="1134"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CC028" w14:textId="77777777" w:rsidR="003465EE" w:rsidRDefault="003465EE" w:rsidP="00C20C17">
      <w:r>
        <w:separator/>
      </w:r>
    </w:p>
  </w:endnote>
  <w:endnote w:type="continuationSeparator" w:id="0">
    <w:p w14:paraId="503E2D5A" w14:textId="77777777" w:rsidR="003465EE" w:rsidRDefault="003465EE"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panose1 w:val="00000000000000000000"/>
    <w:charset w:val="00"/>
    <w:family w:val="modern"/>
    <w:notTrueType/>
    <w:pitch w:val="variable"/>
    <w:sig w:usb0="A00002FF" w:usb1="40000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600" w:firstRow="0" w:lastRow="0" w:firstColumn="0" w:lastColumn="0" w:noHBand="1" w:noVBand="1"/>
    </w:tblPr>
    <w:tblGrid>
      <w:gridCol w:w="4770"/>
      <w:gridCol w:w="3420"/>
      <w:gridCol w:w="1448"/>
    </w:tblGrid>
    <w:tr w:rsidR="00EC1BFC" w:rsidRPr="00B22AFE" w14:paraId="48601E17" w14:textId="77777777" w:rsidTr="00B22AFE">
      <w:tc>
        <w:tcPr>
          <w:tcW w:w="4770" w:type="dxa"/>
          <w:vAlign w:val="bottom"/>
        </w:tcPr>
        <w:p w14:paraId="2388DE11" w14:textId="383CE6F3" w:rsidR="00EC1BFC" w:rsidRPr="00B22AFE" w:rsidRDefault="00B22AFE" w:rsidP="009E12AD">
          <w:pPr>
            <w:pStyle w:val="Footer"/>
            <w:ind w:right="260"/>
            <w:rPr>
              <w:rFonts w:cstheme="minorHAnsi"/>
              <w:sz w:val="16"/>
              <w:szCs w:val="16"/>
            </w:rPr>
          </w:pPr>
          <w:r w:rsidRPr="00B22AFE">
            <w:rPr>
              <w:rFonts w:cstheme="minorHAnsi"/>
              <w:sz w:val="16"/>
              <w:szCs w:val="16"/>
            </w:rPr>
            <w:t xml:space="preserve">Participant Information Sheet/Consent Form </w:t>
          </w:r>
        </w:p>
      </w:tc>
      <w:tc>
        <w:tcPr>
          <w:tcW w:w="3420" w:type="dxa"/>
        </w:tcPr>
        <w:p w14:paraId="53439710" w14:textId="1B7E69A0" w:rsidR="00EC1BFC" w:rsidRPr="00B22AFE" w:rsidRDefault="00B22AFE" w:rsidP="007A6ADB">
          <w:pPr>
            <w:pStyle w:val="Footer"/>
            <w:rPr>
              <w:rFonts w:cstheme="minorHAnsi"/>
              <w:sz w:val="16"/>
              <w:szCs w:val="16"/>
            </w:rPr>
          </w:pPr>
          <w:del w:id="17" w:author="Glen Lichtwark" w:date="2020-07-30T16:27:00Z">
            <w:r w:rsidRPr="00B22AFE" w:rsidDel="007A6ADB">
              <w:rPr>
                <w:rFonts w:cstheme="minorHAnsi"/>
                <w:sz w:val="16"/>
                <w:szCs w:val="16"/>
              </w:rPr>
              <w:delText xml:space="preserve">15 </w:delText>
            </w:r>
          </w:del>
          <w:ins w:id="18" w:author="Glen Lichtwark" w:date="2020-07-30T16:27:00Z">
            <w:r w:rsidR="007A6ADB">
              <w:rPr>
                <w:rFonts w:cstheme="minorHAnsi"/>
                <w:sz w:val="16"/>
                <w:szCs w:val="16"/>
              </w:rPr>
              <w:t>30</w:t>
            </w:r>
            <w:r w:rsidR="007A6ADB" w:rsidRPr="00B22AFE">
              <w:rPr>
                <w:rFonts w:cstheme="minorHAnsi"/>
                <w:sz w:val="16"/>
                <w:szCs w:val="16"/>
              </w:rPr>
              <w:t xml:space="preserve"> </w:t>
            </w:r>
          </w:ins>
          <w:del w:id="19" w:author="Glen Lichtwark" w:date="2020-07-30T16:27:00Z">
            <w:r w:rsidRPr="00B22AFE" w:rsidDel="007A6ADB">
              <w:rPr>
                <w:rFonts w:cstheme="minorHAnsi"/>
                <w:sz w:val="16"/>
                <w:szCs w:val="16"/>
              </w:rPr>
              <w:delText>Feb</w:delText>
            </w:r>
          </w:del>
          <w:ins w:id="20" w:author="Glen Lichtwark" w:date="2020-07-30T16:27:00Z">
            <w:r w:rsidR="007A6ADB">
              <w:rPr>
                <w:rFonts w:cstheme="minorHAnsi"/>
                <w:sz w:val="16"/>
                <w:szCs w:val="16"/>
              </w:rPr>
              <w:t>July</w:t>
            </w:r>
          </w:ins>
          <w:r w:rsidRPr="00B22AFE">
            <w:rPr>
              <w:rFonts w:cstheme="minorHAnsi"/>
              <w:sz w:val="16"/>
              <w:szCs w:val="16"/>
            </w:rPr>
            <w:t>. 20</w:t>
          </w:r>
        </w:p>
      </w:tc>
      <w:tc>
        <w:tcPr>
          <w:tcW w:w="1448" w:type="dxa"/>
          <w:vAlign w:val="bottom"/>
        </w:tcPr>
        <w:p w14:paraId="54BBEC2B" w14:textId="76FF386B" w:rsidR="00EC1BFC" w:rsidRPr="00B22AFE" w:rsidRDefault="00B22AFE" w:rsidP="00B042DF">
          <w:pPr>
            <w:pStyle w:val="Footer"/>
            <w:jc w:val="right"/>
            <w:rPr>
              <w:rFonts w:cstheme="minorHAnsi"/>
              <w:sz w:val="16"/>
              <w:szCs w:val="16"/>
            </w:rPr>
          </w:pPr>
          <w:r w:rsidRPr="00B22AFE">
            <w:rPr>
              <w:rFonts w:cstheme="minorHAnsi"/>
              <w:sz w:val="16"/>
              <w:szCs w:val="16"/>
            </w:rPr>
            <w:t xml:space="preserve">Page </w:t>
          </w:r>
          <w:r w:rsidRPr="00B22AFE">
            <w:rPr>
              <w:rFonts w:cstheme="minorHAnsi"/>
              <w:sz w:val="16"/>
              <w:szCs w:val="16"/>
            </w:rPr>
            <w:fldChar w:fldCharType="begin"/>
          </w:r>
          <w:r w:rsidRPr="00B22AFE">
            <w:rPr>
              <w:rFonts w:cstheme="minorHAnsi"/>
              <w:sz w:val="16"/>
              <w:szCs w:val="16"/>
            </w:rPr>
            <w:instrText xml:space="preserve"> PAGE </w:instrText>
          </w:r>
          <w:r w:rsidRPr="00B22AFE">
            <w:rPr>
              <w:rFonts w:cstheme="minorHAnsi"/>
              <w:sz w:val="16"/>
              <w:szCs w:val="16"/>
            </w:rPr>
            <w:fldChar w:fldCharType="separate"/>
          </w:r>
          <w:r w:rsidR="007A6ADB">
            <w:rPr>
              <w:rFonts w:cstheme="minorHAnsi"/>
              <w:noProof/>
              <w:sz w:val="16"/>
              <w:szCs w:val="16"/>
            </w:rPr>
            <w:t>5</w:t>
          </w:r>
          <w:r w:rsidRPr="00B22AFE">
            <w:rPr>
              <w:rFonts w:cstheme="minorHAnsi"/>
              <w:sz w:val="16"/>
              <w:szCs w:val="16"/>
            </w:rPr>
            <w:fldChar w:fldCharType="end"/>
          </w:r>
          <w:r w:rsidRPr="00B22AFE">
            <w:rPr>
              <w:rFonts w:cstheme="minorHAnsi"/>
              <w:sz w:val="16"/>
              <w:szCs w:val="16"/>
            </w:rPr>
            <w:t xml:space="preserve"> of </w:t>
          </w:r>
          <w:r w:rsidRPr="00B22AFE">
            <w:rPr>
              <w:rFonts w:cstheme="minorHAnsi"/>
              <w:sz w:val="16"/>
              <w:szCs w:val="16"/>
            </w:rPr>
            <w:fldChar w:fldCharType="begin"/>
          </w:r>
          <w:r w:rsidRPr="00B22AFE">
            <w:rPr>
              <w:rFonts w:cstheme="minorHAnsi"/>
              <w:sz w:val="16"/>
              <w:szCs w:val="16"/>
            </w:rPr>
            <w:instrText xml:space="preserve"> NUMPAGES </w:instrText>
          </w:r>
          <w:r w:rsidRPr="00B22AFE">
            <w:rPr>
              <w:rFonts w:cstheme="minorHAnsi"/>
              <w:sz w:val="16"/>
              <w:szCs w:val="16"/>
            </w:rPr>
            <w:fldChar w:fldCharType="separate"/>
          </w:r>
          <w:r w:rsidR="007A6ADB">
            <w:rPr>
              <w:rFonts w:cstheme="minorHAnsi"/>
              <w:noProof/>
              <w:sz w:val="16"/>
              <w:szCs w:val="16"/>
            </w:rPr>
            <w:t>5</w:t>
          </w:r>
          <w:r w:rsidRPr="00B22AFE">
            <w:rPr>
              <w:rFonts w:cstheme="minorHAnsi"/>
              <w:sz w:val="16"/>
              <w:szCs w:val="16"/>
            </w:rPr>
            <w:fldChar w:fldCharType="end"/>
          </w:r>
        </w:p>
      </w:tc>
    </w:tr>
  </w:tbl>
  <w:p w14:paraId="2A6F247C" w14:textId="77777777" w:rsidR="00716942" w:rsidRPr="00B042DF" w:rsidRDefault="00716942" w:rsidP="00B042DF">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600" w:firstRow="0" w:lastRow="0" w:firstColumn="0" w:lastColumn="0" w:noHBand="1" w:noVBand="1"/>
    </w:tblPr>
    <w:tblGrid>
      <w:gridCol w:w="2548"/>
      <w:gridCol w:w="1778"/>
      <w:gridCol w:w="2547"/>
      <w:gridCol w:w="2188"/>
    </w:tblGrid>
    <w:tr w:rsidR="006873AE" w14:paraId="0433B58F" w14:textId="77777777" w:rsidTr="0016241C">
      <w:tc>
        <w:tcPr>
          <w:tcW w:w="2548" w:type="dxa"/>
        </w:tcPr>
        <w:p w14:paraId="5E0C516A" w14:textId="77777777" w:rsidR="006873AE" w:rsidRPr="0016241C" w:rsidRDefault="006873AE" w:rsidP="0016241C">
          <w:pPr>
            <w:pStyle w:val="Footer"/>
          </w:pPr>
          <w:r w:rsidRPr="0016241C">
            <w:t>The University of Queensland Brisbane QLD 4072 Australia</w:t>
          </w:r>
        </w:p>
      </w:tc>
      <w:tc>
        <w:tcPr>
          <w:tcW w:w="1778" w:type="dxa"/>
        </w:tcPr>
        <w:p w14:paraId="199C32DE" w14:textId="77777777" w:rsidR="0016241C" w:rsidRPr="0016241C" w:rsidRDefault="0016241C" w:rsidP="0016241C">
          <w:pPr>
            <w:pStyle w:val="Footer"/>
          </w:pPr>
          <w:r>
            <w:rPr>
              <w:b/>
              <w:color w:val="51247A" w:themeColor="accent1"/>
              <w:sz w:val="11"/>
              <w:szCs w:val="11"/>
            </w:rPr>
            <w:t>T</w:t>
          </w:r>
          <w:r w:rsidRPr="0016241C">
            <w:tab/>
            <w:t xml:space="preserve">+61 7 </w:t>
          </w:r>
          <w:sdt>
            <w:sdtPr>
              <w:id w:val="2113471429"/>
              <w:placeholder>
                <w:docPart w:val="37F9E87CF6A44C3C89564CA96F9CE7DF"/>
              </w:placeholder>
              <w:temporary/>
              <w:showingPlcHdr/>
              <w:text w:multiLine="1"/>
            </w:sdtPr>
            <w:sdtEndPr/>
            <w:sdtContent>
              <w:r w:rsidRPr="0016241C">
                <w:rPr>
                  <w:highlight w:val="yellow"/>
                </w:rPr>
                <w:t>[0000 0000]</w:t>
              </w:r>
            </w:sdtContent>
          </w:sdt>
        </w:p>
        <w:p w14:paraId="18581C95" w14:textId="77777777" w:rsidR="006873AE" w:rsidRPr="0016241C" w:rsidRDefault="0016241C" w:rsidP="0016241C">
          <w:pPr>
            <w:pStyle w:val="Footer"/>
          </w:pPr>
          <w:r>
            <w:rPr>
              <w:b/>
              <w:color w:val="51247A" w:themeColor="accent1"/>
              <w:sz w:val="11"/>
              <w:szCs w:val="11"/>
            </w:rPr>
            <w:t>F</w:t>
          </w:r>
          <w:r w:rsidRPr="0016241C">
            <w:tab/>
            <w:t xml:space="preserve">+61 7 </w:t>
          </w:r>
          <w:sdt>
            <w:sdtPr>
              <w:id w:val="-181672191"/>
              <w:placeholder>
                <w:docPart w:val="DC40BAB7DBDB40F98A0BC550710905FD"/>
              </w:placeholder>
              <w:temporary/>
              <w:showingPlcHdr/>
              <w:text w:multiLine="1"/>
            </w:sdtPr>
            <w:sdtEndPr/>
            <w:sdtContent>
              <w:r w:rsidRPr="0016241C">
                <w:rPr>
                  <w:highlight w:val="yellow"/>
                </w:rPr>
                <w:t>[0000 0000]</w:t>
              </w:r>
            </w:sdtContent>
          </w:sdt>
        </w:p>
      </w:tc>
      <w:tc>
        <w:tcPr>
          <w:tcW w:w="2547" w:type="dxa"/>
        </w:tcPr>
        <w:p w14:paraId="074D40DF" w14:textId="7BE1EC1F" w:rsidR="0016241C" w:rsidRPr="0016241C" w:rsidRDefault="0016241C" w:rsidP="0016241C">
          <w:pPr>
            <w:pStyle w:val="Footer"/>
          </w:pPr>
          <w:r w:rsidRPr="0016241C">
            <w:rPr>
              <w:b/>
              <w:color w:val="51247A" w:themeColor="accent1"/>
              <w:sz w:val="11"/>
              <w:szCs w:val="11"/>
            </w:rPr>
            <w:t>E</w:t>
          </w:r>
          <w:r w:rsidRPr="0016241C">
            <w:tab/>
          </w:r>
          <w:sdt>
            <w:sdtPr>
              <w:id w:val="1799413074"/>
              <w:placeholder>
                <w:docPart w:val="E6730F9A2C5046049E9B82CA7F999624"/>
              </w:placeholder>
              <w:temporary/>
              <w:showingPlcHdr/>
              <w:text w:multiLine="1"/>
            </w:sdtPr>
            <w:sdtEndPr/>
            <w:sdtContent>
              <w:r w:rsidR="00A77D53" w:rsidRPr="0016241C">
                <w:rPr>
                  <w:highlight w:val="yellow"/>
                </w:rPr>
                <w:t>[</w:t>
              </w:r>
              <w:r w:rsidR="00A77D53">
                <w:rPr>
                  <w:highlight w:val="yellow"/>
                </w:rPr>
                <w:t>email</w:t>
              </w:r>
              <w:r w:rsidR="00A77D53" w:rsidRPr="0016241C">
                <w:rPr>
                  <w:highlight w:val="yellow"/>
                </w:rPr>
                <w:t>]</w:t>
              </w:r>
            </w:sdtContent>
          </w:sdt>
          <w:r w:rsidR="00A77D53" w:rsidRPr="00A77D53">
            <w:t>@uq.edu.au</w:t>
          </w:r>
        </w:p>
        <w:p w14:paraId="39BE5C17" w14:textId="77777777" w:rsidR="006873AE" w:rsidRPr="0016241C" w:rsidRDefault="0016241C" w:rsidP="0016241C">
          <w:pPr>
            <w:pStyle w:val="Footer"/>
          </w:pPr>
          <w:r>
            <w:rPr>
              <w:b/>
              <w:color w:val="51247A" w:themeColor="accent1"/>
              <w:sz w:val="11"/>
              <w:szCs w:val="11"/>
            </w:rPr>
            <w:t>W</w:t>
          </w:r>
          <w:r w:rsidRPr="0016241C">
            <w:tab/>
          </w:r>
          <w:hyperlink r:id="rId1" w:history="1">
            <w:r w:rsidRPr="0016241C">
              <w:t>uq.edu.au</w:t>
            </w:r>
          </w:hyperlink>
        </w:p>
      </w:tc>
      <w:tc>
        <w:tcPr>
          <w:tcW w:w="2188" w:type="dxa"/>
          <w:vAlign w:val="bottom"/>
        </w:tcPr>
        <w:p w14:paraId="56DFB738"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5F84C984" w14:textId="77777777" w:rsidR="006873AE" w:rsidRPr="0016241C" w:rsidRDefault="0016241C" w:rsidP="0016241C">
          <w:pPr>
            <w:pStyle w:val="Footer"/>
            <w:rPr>
              <w:sz w:val="11"/>
              <w:szCs w:val="11"/>
            </w:rPr>
          </w:pPr>
          <w:r w:rsidRPr="0016241C">
            <w:rPr>
              <w:sz w:val="11"/>
              <w:szCs w:val="11"/>
            </w:rPr>
            <w:t>CRICOS PROVIDER NUMBER 00025B</w:t>
          </w:r>
        </w:p>
      </w:tc>
    </w:tr>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3AE42" w14:textId="77777777" w:rsidR="003465EE" w:rsidRDefault="003465EE" w:rsidP="00C20C17">
      <w:r>
        <w:separator/>
      </w:r>
    </w:p>
  </w:footnote>
  <w:footnote w:type="continuationSeparator" w:id="0">
    <w:p w14:paraId="0084432C" w14:textId="77777777" w:rsidR="003465EE" w:rsidRDefault="003465EE"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B0E49" w14:textId="42BE6838" w:rsidR="007B0BBA" w:rsidRDefault="005845EC" w:rsidP="007B0BBA">
    <w:pPr>
      <w:pStyle w:val="Header"/>
      <w:jc w:val="right"/>
    </w:pPr>
    <w:r>
      <w:rPr>
        <w:noProof/>
        <w:lang w:eastAsia="en-AU"/>
      </w:rPr>
      <w:drawing>
        <wp:anchor distT="0" distB="0" distL="114300" distR="114300" simplePos="0" relativeHeight="251663360" behindDoc="1" locked="0" layoutInCell="1" allowOverlap="1" wp14:anchorId="6D95601A" wp14:editId="1B6057E4">
          <wp:simplePos x="0" y="0"/>
          <wp:positionH relativeFrom="column">
            <wp:posOffset>-736600</wp:posOffset>
          </wp:positionH>
          <wp:positionV relativeFrom="paragraph">
            <wp:posOffset>-413689</wp:posOffset>
          </wp:positionV>
          <wp:extent cx="7640320" cy="1092200"/>
          <wp:effectExtent l="0" t="0" r="0" b="0"/>
          <wp:wrapTight wrapText="bothSides">
            <wp:wrapPolygon edited="0">
              <wp:start x="0" y="0"/>
              <wp:lineTo x="0" y="21098"/>
              <wp:lineTo x="21543" y="21098"/>
              <wp:lineTo x="21543" y="0"/>
              <wp:lineTo x="0" y="0"/>
            </wp:wrapPolygon>
          </wp:wrapTight>
          <wp:docPr id="27" name="Picture 27"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006F">
      <w:rPr>
        <w:noProof/>
        <w:lang w:eastAsia="en-AU"/>
      </w:rPr>
      <w:drawing>
        <wp:inline distT="0" distB="0" distL="0" distR="0" wp14:anchorId="7CBE5E2B" wp14:editId="6B2D1BEB">
          <wp:extent cx="4745746" cy="73761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Qlockup-Landscape-Revers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45746" cy="737618"/>
                  </a:xfrm>
                  <a:prstGeom prst="rect">
                    <a:avLst/>
                  </a:prstGeom>
                </pic:spPr>
              </pic:pic>
            </a:graphicData>
          </a:graphic>
        </wp:inline>
      </w:drawing>
    </w:r>
  </w:p>
  <w:p w14:paraId="770FC276" w14:textId="08B3FB27" w:rsidR="007B0BBA" w:rsidRDefault="007B0BBA" w:rsidP="007B0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4BE4C" w14:textId="77777777" w:rsidR="00F4114D" w:rsidRDefault="00F4114D" w:rsidP="00F4114D">
    <w:pPr>
      <w:pStyle w:val="Header"/>
      <w:jc w:val="right"/>
    </w:pPr>
  </w:p>
  <w:p w14:paraId="04D52987" w14:textId="2700A8FE" w:rsidR="00F4114D" w:rsidRDefault="00F4114D" w:rsidP="00F4114D">
    <w:pPr>
      <w:pStyle w:val="Header"/>
    </w:pPr>
    <w:r>
      <w:rPr>
        <w:noProof/>
        <w:lang w:eastAsia="en-AU"/>
      </w:rPr>
      <w:drawing>
        <wp:anchor distT="0" distB="0" distL="114300" distR="114300" simplePos="0" relativeHeight="251659264" behindDoc="0" locked="0" layoutInCell="1" allowOverlap="1" wp14:anchorId="5F5FD736" wp14:editId="427F25C6">
          <wp:simplePos x="0" y="0"/>
          <wp:positionH relativeFrom="column">
            <wp:posOffset>4358640</wp:posOffset>
          </wp:positionH>
          <wp:positionV relativeFrom="paragraph">
            <wp:posOffset>22860</wp:posOffset>
          </wp:positionV>
          <wp:extent cx="1584000" cy="65453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000" cy="654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C36ACD"/>
    <w:multiLevelType w:val="hybridMultilevel"/>
    <w:tmpl w:val="0F1C129C"/>
    <w:lvl w:ilvl="0" w:tplc="8620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294D2C42"/>
    <w:multiLevelType w:val="hybridMultilevel"/>
    <w:tmpl w:val="AB9A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462A0B4B"/>
    <w:multiLevelType w:val="hybridMultilevel"/>
    <w:tmpl w:val="FDAE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90D8A"/>
    <w:multiLevelType w:val="multilevel"/>
    <w:tmpl w:val="8752BC70"/>
    <w:numStyleLink w:val="ListSectionTitle"/>
  </w:abstractNum>
  <w:abstractNum w:abstractNumId="14" w15:restartNumberingAfterBreak="0">
    <w:nsid w:val="4EC05EA2"/>
    <w:multiLevelType w:val="hybridMultilevel"/>
    <w:tmpl w:val="011CDF06"/>
    <w:lvl w:ilvl="0" w:tplc="6B6EB4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A7D"/>
    <w:multiLevelType w:val="multilevel"/>
    <w:tmpl w:val="E9B44B6A"/>
    <w:numStyleLink w:val="ListParagraph"/>
  </w:abstractNum>
  <w:abstractNum w:abstractNumId="16" w15:restartNumberingAfterBreak="0">
    <w:nsid w:val="53FE7795"/>
    <w:multiLevelType w:val="multilevel"/>
    <w:tmpl w:val="B5BC7C40"/>
    <w:numStyleLink w:val="ListAppendix"/>
  </w:abstractNum>
  <w:abstractNum w:abstractNumId="17"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8" w15:restartNumberingAfterBreak="0">
    <w:nsid w:val="7F8436AD"/>
    <w:multiLevelType w:val="hybridMultilevel"/>
    <w:tmpl w:val="DF6A71A4"/>
    <w:lvl w:ilvl="0" w:tplc="8C82C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0"/>
  </w:num>
  <w:num w:numId="4">
    <w:abstractNumId w:val="4"/>
  </w:num>
  <w:num w:numId="5">
    <w:abstractNumId w:val="15"/>
  </w:num>
  <w:num w:numId="6">
    <w:abstractNumId w:val="6"/>
  </w:num>
  <w:num w:numId="7">
    <w:abstractNumId w:val="7"/>
  </w:num>
  <w:num w:numId="8">
    <w:abstractNumId w:val="9"/>
  </w:num>
  <w:num w:numId="9">
    <w:abstractNumId w:val="3"/>
  </w:num>
  <w:num w:numId="10">
    <w:abstractNumId w:val="11"/>
  </w:num>
  <w:num w:numId="11">
    <w:abstractNumId w:val="2"/>
  </w:num>
  <w:num w:numId="12">
    <w:abstractNumId w:val="0"/>
  </w:num>
  <w:num w:numId="13">
    <w:abstractNumId w:val="13"/>
    <w:lvlOverride w:ilvl="1">
      <w:lvl w:ilvl="1">
        <w:start w:val="1"/>
        <w:numFmt w:val="decimal"/>
        <w:lvlRestart w:val="0"/>
        <w:pStyle w:val="SectionNumberOnly"/>
        <w:suff w:val="nothing"/>
        <w:lvlText w:val="%2"/>
        <w:lvlJc w:val="left"/>
        <w:pPr>
          <w:ind w:left="0" w:firstLine="0"/>
        </w:pPr>
        <w:rPr>
          <w:rFonts w:hint="default"/>
        </w:rPr>
      </w:lvl>
    </w:lvlOverride>
  </w:num>
  <w:num w:numId="14">
    <w:abstractNumId w:val="16"/>
  </w:num>
  <w:num w:numId="15">
    <w:abstractNumId w:val="13"/>
  </w:num>
  <w:num w:numId="16">
    <w:abstractNumId w:val="18"/>
  </w:num>
  <w:num w:numId="17">
    <w:abstractNumId w:val="8"/>
  </w:num>
  <w:num w:numId="18">
    <w:abstractNumId w:val="1"/>
  </w:num>
  <w:num w:numId="19">
    <w:abstractNumId w:val="12"/>
  </w:num>
  <w:num w:numId="20">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en Lichtwark">
    <w15:presenceInfo w15:providerId="AD" w15:userId="S-1-5-21-620321403-24207062-1845911597-445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A4"/>
    <w:rsid w:val="00025242"/>
    <w:rsid w:val="000300D4"/>
    <w:rsid w:val="00097657"/>
    <w:rsid w:val="000A7AFE"/>
    <w:rsid w:val="000B3E75"/>
    <w:rsid w:val="000C49CA"/>
    <w:rsid w:val="000D05F6"/>
    <w:rsid w:val="000F0E7C"/>
    <w:rsid w:val="00130760"/>
    <w:rsid w:val="0016241C"/>
    <w:rsid w:val="001741BF"/>
    <w:rsid w:val="0017472E"/>
    <w:rsid w:val="00193459"/>
    <w:rsid w:val="00196C64"/>
    <w:rsid w:val="001B685E"/>
    <w:rsid w:val="001B6A57"/>
    <w:rsid w:val="001E544B"/>
    <w:rsid w:val="002142AC"/>
    <w:rsid w:val="002312E7"/>
    <w:rsid w:val="00241DF1"/>
    <w:rsid w:val="00264B8B"/>
    <w:rsid w:val="00287293"/>
    <w:rsid w:val="00292EDB"/>
    <w:rsid w:val="002D73F6"/>
    <w:rsid w:val="002E0C95"/>
    <w:rsid w:val="002F612F"/>
    <w:rsid w:val="00310B79"/>
    <w:rsid w:val="00317E64"/>
    <w:rsid w:val="0033054B"/>
    <w:rsid w:val="003465EE"/>
    <w:rsid w:val="003521DD"/>
    <w:rsid w:val="00391D4D"/>
    <w:rsid w:val="00416FF4"/>
    <w:rsid w:val="00445521"/>
    <w:rsid w:val="00463D08"/>
    <w:rsid w:val="004713C5"/>
    <w:rsid w:val="004911E7"/>
    <w:rsid w:val="004972A0"/>
    <w:rsid w:val="0057608B"/>
    <w:rsid w:val="00576D68"/>
    <w:rsid w:val="005845EC"/>
    <w:rsid w:val="00596B8D"/>
    <w:rsid w:val="005A6CC7"/>
    <w:rsid w:val="005B54F0"/>
    <w:rsid w:val="005D0167"/>
    <w:rsid w:val="005D4250"/>
    <w:rsid w:val="005E7363"/>
    <w:rsid w:val="00614669"/>
    <w:rsid w:val="006377A2"/>
    <w:rsid w:val="00670B05"/>
    <w:rsid w:val="00684298"/>
    <w:rsid w:val="006873AE"/>
    <w:rsid w:val="00691D45"/>
    <w:rsid w:val="006C0E44"/>
    <w:rsid w:val="006E71A4"/>
    <w:rsid w:val="0071246C"/>
    <w:rsid w:val="00715A9A"/>
    <w:rsid w:val="00716942"/>
    <w:rsid w:val="00726A4F"/>
    <w:rsid w:val="0079332A"/>
    <w:rsid w:val="007A6ADB"/>
    <w:rsid w:val="007A70F9"/>
    <w:rsid w:val="007B0BBA"/>
    <w:rsid w:val="007B123E"/>
    <w:rsid w:val="007B215D"/>
    <w:rsid w:val="007C371A"/>
    <w:rsid w:val="007C38B8"/>
    <w:rsid w:val="007F5557"/>
    <w:rsid w:val="00802AFE"/>
    <w:rsid w:val="008048B7"/>
    <w:rsid w:val="00827254"/>
    <w:rsid w:val="00834296"/>
    <w:rsid w:val="00862690"/>
    <w:rsid w:val="00882359"/>
    <w:rsid w:val="008B0D7D"/>
    <w:rsid w:val="008C2962"/>
    <w:rsid w:val="008D2E4A"/>
    <w:rsid w:val="008E2EA4"/>
    <w:rsid w:val="0090485C"/>
    <w:rsid w:val="009212B7"/>
    <w:rsid w:val="00944DDB"/>
    <w:rsid w:val="00964864"/>
    <w:rsid w:val="009774DC"/>
    <w:rsid w:val="0099118F"/>
    <w:rsid w:val="00993865"/>
    <w:rsid w:val="009C006F"/>
    <w:rsid w:val="009D6143"/>
    <w:rsid w:val="009D7F71"/>
    <w:rsid w:val="009E1033"/>
    <w:rsid w:val="009E12AD"/>
    <w:rsid w:val="009E3486"/>
    <w:rsid w:val="009E3FDE"/>
    <w:rsid w:val="009E6379"/>
    <w:rsid w:val="009F3881"/>
    <w:rsid w:val="00A1219F"/>
    <w:rsid w:val="00A12421"/>
    <w:rsid w:val="00A3334E"/>
    <w:rsid w:val="00A34437"/>
    <w:rsid w:val="00A77D53"/>
    <w:rsid w:val="00A83C19"/>
    <w:rsid w:val="00A902D6"/>
    <w:rsid w:val="00AC02BF"/>
    <w:rsid w:val="00AE34ED"/>
    <w:rsid w:val="00AE7D65"/>
    <w:rsid w:val="00B025B0"/>
    <w:rsid w:val="00B042DF"/>
    <w:rsid w:val="00B11E07"/>
    <w:rsid w:val="00B13955"/>
    <w:rsid w:val="00B15B78"/>
    <w:rsid w:val="00B22AFE"/>
    <w:rsid w:val="00B473B6"/>
    <w:rsid w:val="00B742E4"/>
    <w:rsid w:val="00B8648A"/>
    <w:rsid w:val="00BA4749"/>
    <w:rsid w:val="00BC0E71"/>
    <w:rsid w:val="00BC66DE"/>
    <w:rsid w:val="00BE0430"/>
    <w:rsid w:val="00BE112C"/>
    <w:rsid w:val="00C20C17"/>
    <w:rsid w:val="00C33B32"/>
    <w:rsid w:val="00C474B7"/>
    <w:rsid w:val="00C555F6"/>
    <w:rsid w:val="00C7208B"/>
    <w:rsid w:val="00C733AD"/>
    <w:rsid w:val="00C90BDE"/>
    <w:rsid w:val="00C960ED"/>
    <w:rsid w:val="00CA013A"/>
    <w:rsid w:val="00CA4DCB"/>
    <w:rsid w:val="00CE7A06"/>
    <w:rsid w:val="00D13C7F"/>
    <w:rsid w:val="00D32971"/>
    <w:rsid w:val="00D75656"/>
    <w:rsid w:val="00D8242B"/>
    <w:rsid w:val="00DA5594"/>
    <w:rsid w:val="00DB7F6F"/>
    <w:rsid w:val="00DC5CC5"/>
    <w:rsid w:val="00DD0AFE"/>
    <w:rsid w:val="00DD3FBD"/>
    <w:rsid w:val="00DF5EA7"/>
    <w:rsid w:val="00E3612D"/>
    <w:rsid w:val="00E7261C"/>
    <w:rsid w:val="00E77EBA"/>
    <w:rsid w:val="00E87A8D"/>
    <w:rsid w:val="00EC1BFC"/>
    <w:rsid w:val="00EE06ED"/>
    <w:rsid w:val="00EE473C"/>
    <w:rsid w:val="00EF75F7"/>
    <w:rsid w:val="00F37ED1"/>
    <w:rsid w:val="00F4114D"/>
    <w:rsid w:val="00F4312A"/>
    <w:rsid w:val="00F77373"/>
    <w:rsid w:val="00FC0BC3"/>
    <w:rsid w:val="00FD1621"/>
    <w:rsid w:val="00FE7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53C24"/>
  <w15:chartTrackingRefBased/>
  <w15:docId w15:val="{2D422CDB-DC06-40D2-9B0C-4382C7E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19F"/>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8D2E4A"/>
    <w:pPr>
      <w:spacing w:before="120" w:after="120" w:line="260" w:lineRule="atLeast"/>
    </w:pPr>
    <w:rPr>
      <w:sz w:val="22"/>
    </w:rPr>
  </w:style>
  <w:style w:type="character" w:customStyle="1" w:styleId="BodyTextChar">
    <w:name w:val="Body Text Char"/>
    <w:basedOn w:val="DefaultParagraphFont"/>
    <w:link w:val="BodyText"/>
    <w:rsid w:val="008D2E4A"/>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C6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www.uq.edu.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F9E87CF6A44C3C89564CA96F9CE7DF"/>
        <w:category>
          <w:name w:val="General"/>
          <w:gallery w:val="placeholder"/>
        </w:category>
        <w:types>
          <w:type w:val="bbPlcHdr"/>
        </w:types>
        <w:behaviors>
          <w:behavior w:val="content"/>
        </w:behaviors>
        <w:guid w:val="{0DD0E8DE-7622-4B19-B3BB-24AAC2CAAB38}"/>
      </w:docPartPr>
      <w:docPartBody>
        <w:p w:rsidR="00094622" w:rsidRDefault="00FE3B09" w:rsidP="00FE3B09">
          <w:pPr>
            <w:pStyle w:val="37F9E87CF6A44C3C89564CA96F9CE7DF2"/>
          </w:pPr>
          <w:r w:rsidRPr="0016241C">
            <w:rPr>
              <w:highlight w:val="yellow"/>
            </w:rPr>
            <w:t>[0000 0000]</w:t>
          </w:r>
        </w:p>
      </w:docPartBody>
    </w:docPart>
    <w:docPart>
      <w:docPartPr>
        <w:name w:val="DC40BAB7DBDB40F98A0BC550710905FD"/>
        <w:category>
          <w:name w:val="General"/>
          <w:gallery w:val="placeholder"/>
        </w:category>
        <w:types>
          <w:type w:val="bbPlcHdr"/>
        </w:types>
        <w:behaviors>
          <w:behavior w:val="content"/>
        </w:behaviors>
        <w:guid w:val="{DC879660-28A2-433C-97A5-028C8BEB36F7}"/>
      </w:docPartPr>
      <w:docPartBody>
        <w:p w:rsidR="00094622" w:rsidRDefault="00FE3B09" w:rsidP="00FE3B09">
          <w:pPr>
            <w:pStyle w:val="DC40BAB7DBDB40F98A0BC550710905FD2"/>
          </w:pPr>
          <w:r w:rsidRPr="0016241C">
            <w:rPr>
              <w:highlight w:val="yellow"/>
            </w:rPr>
            <w:t>[0000 0000]</w:t>
          </w:r>
        </w:p>
      </w:docPartBody>
    </w:docPart>
    <w:docPart>
      <w:docPartPr>
        <w:name w:val="E6730F9A2C5046049E9B82CA7F999624"/>
        <w:category>
          <w:name w:val="General"/>
          <w:gallery w:val="placeholder"/>
        </w:category>
        <w:types>
          <w:type w:val="bbPlcHdr"/>
        </w:types>
        <w:behaviors>
          <w:behavior w:val="content"/>
        </w:behaviors>
        <w:guid w:val="{2C4FE229-385C-46DF-B35D-FEA9F9AE3B9E}"/>
      </w:docPartPr>
      <w:docPartBody>
        <w:p w:rsidR="00094622" w:rsidRDefault="00FE3B09" w:rsidP="00FE3B09">
          <w:pPr>
            <w:pStyle w:val="E6730F9A2C5046049E9B82CA7F9996242"/>
          </w:pPr>
          <w:r w:rsidRPr="0016241C">
            <w:rPr>
              <w:highlight w:val="yellow"/>
            </w:rPr>
            <w:t>[</w:t>
          </w:r>
          <w:r>
            <w:rPr>
              <w:highlight w:val="yellow"/>
            </w:rPr>
            <w:t>email</w:t>
          </w:r>
          <w:r w:rsidRPr="0016241C">
            <w:rPr>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panose1 w:val="00000000000000000000"/>
    <w:charset w:val="00"/>
    <w:family w:val="modern"/>
    <w:notTrueType/>
    <w:pitch w:val="variable"/>
    <w:sig w:usb0="A00002FF" w:usb1="40000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66"/>
    <w:rsid w:val="00010BE1"/>
    <w:rsid w:val="0006721B"/>
    <w:rsid w:val="00094622"/>
    <w:rsid w:val="00214366"/>
    <w:rsid w:val="005D5996"/>
    <w:rsid w:val="007D3465"/>
    <w:rsid w:val="008A243F"/>
    <w:rsid w:val="009B7BBC"/>
    <w:rsid w:val="00AE247E"/>
    <w:rsid w:val="00CB5658"/>
    <w:rsid w:val="00F912DC"/>
    <w:rsid w:val="00FD31B9"/>
    <w:rsid w:val="00FE3B09"/>
    <w:rsid w:val="00FE5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50AA601442E2AC4D6A4AE9C00E68">
    <w:name w:val="706550AA601442E2AC4D6A4AE9C00E68"/>
  </w:style>
  <w:style w:type="character" w:styleId="PlaceholderText">
    <w:name w:val="Placeholder Text"/>
    <w:basedOn w:val="DefaultParagraphFont"/>
    <w:uiPriority w:val="99"/>
    <w:semiHidden/>
    <w:rsid w:val="00FE3B09"/>
    <w:rPr>
      <w:color w:val="808080"/>
    </w:rPr>
  </w:style>
  <w:style w:type="paragraph" w:customStyle="1" w:styleId="706550AA601442E2AC4D6A4AE9C00E681">
    <w:name w:val="706550AA601442E2AC4D6A4AE9C00E681"/>
    <w:rsid w:val="00FE3B09"/>
    <w:pPr>
      <w:spacing w:after="0" w:line="240" w:lineRule="auto"/>
    </w:pPr>
    <w:rPr>
      <w:rFonts w:eastAsiaTheme="minorHAnsi"/>
      <w:sz w:val="20"/>
      <w:lang w:eastAsia="en-US"/>
    </w:rPr>
  </w:style>
  <w:style w:type="paragraph" w:customStyle="1" w:styleId="5F8F77161C534A0CA558B306F4C9DA7D">
    <w:name w:val="5F8F77161C534A0CA558B306F4C9DA7D"/>
    <w:rsid w:val="00FE3B09"/>
    <w:pPr>
      <w:spacing w:after="0" w:line="240" w:lineRule="auto"/>
    </w:pPr>
    <w:rPr>
      <w:rFonts w:eastAsiaTheme="minorHAnsi"/>
      <w:sz w:val="20"/>
      <w:lang w:eastAsia="en-US"/>
    </w:rPr>
  </w:style>
  <w:style w:type="paragraph" w:customStyle="1" w:styleId="37F9E87CF6A44C3C89564CA96F9CE7DF">
    <w:name w:val="37F9E87CF6A44C3C89564CA96F9CE7DF"/>
    <w:rsid w:val="00FE3B09"/>
    <w:pPr>
      <w:tabs>
        <w:tab w:val="left" w:pos="284"/>
      </w:tabs>
      <w:spacing w:after="0" w:line="240" w:lineRule="auto"/>
    </w:pPr>
    <w:rPr>
      <w:rFonts w:eastAsiaTheme="minorHAnsi"/>
      <w:sz w:val="15"/>
      <w:lang w:eastAsia="en-US"/>
    </w:rPr>
  </w:style>
  <w:style w:type="paragraph" w:customStyle="1" w:styleId="DC40BAB7DBDB40F98A0BC550710905FD">
    <w:name w:val="DC40BAB7DBDB40F98A0BC550710905FD"/>
    <w:rsid w:val="00FE3B09"/>
    <w:pPr>
      <w:tabs>
        <w:tab w:val="left" w:pos="284"/>
      </w:tabs>
      <w:spacing w:after="0" w:line="240" w:lineRule="auto"/>
    </w:pPr>
    <w:rPr>
      <w:rFonts w:eastAsiaTheme="minorHAnsi"/>
      <w:sz w:val="15"/>
      <w:lang w:eastAsia="en-US"/>
    </w:rPr>
  </w:style>
  <w:style w:type="paragraph" w:customStyle="1" w:styleId="E6730F9A2C5046049E9B82CA7F999624">
    <w:name w:val="E6730F9A2C5046049E9B82CA7F999624"/>
    <w:rsid w:val="00FE3B09"/>
  </w:style>
  <w:style w:type="paragraph" w:customStyle="1" w:styleId="706550AA601442E2AC4D6A4AE9C00E682">
    <w:name w:val="706550AA601442E2AC4D6A4AE9C00E682"/>
    <w:rsid w:val="00FE3B09"/>
    <w:pPr>
      <w:spacing w:after="0" w:line="240" w:lineRule="auto"/>
    </w:pPr>
    <w:rPr>
      <w:rFonts w:eastAsiaTheme="minorHAnsi"/>
      <w:sz w:val="20"/>
      <w:lang w:eastAsia="en-US"/>
    </w:rPr>
  </w:style>
  <w:style w:type="paragraph" w:customStyle="1" w:styleId="5F8F77161C534A0CA558B306F4C9DA7D1">
    <w:name w:val="5F8F77161C534A0CA558B306F4C9DA7D1"/>
    <w:rsid w:val="00FE3B09"/>
    <w:pPr>
      <w:spacing w:after="0" w:line="240" w:lineRule="auto"/>
    </w:pPr>
    <w:rPr>
      <w:rFonts w:eastAsiaTheme="minorHAnsi"/>
      <w:sz w:val="20"/>
      <w:lang w:eastAsia="en-US"/>
    </w:rPr>
  </w:style>
  <w:style w:type="paragraph" w:customStyle="1" w:styleId="37F9E87CF6A44C3C89564CA96F9CE7DF1">
    <w:name w:val="37F9E87CF6A44C3C89564CA96F9CE7DF1"/>
    <w:rsid w:val="00FE3B09"/>
    <w:pPr>
      <w:tabs>
        <w:tab w:val="left" w:pos="284"/>
      </w:tabs>
      <w:spacing w:after="0" w:line="240" w:lineRule="auto"/>
    </w:pPr>
    <w:rPr>
      <w:rFonts w:eastAsiaTheme="minorHAnsi"/>
      <w:sz w:val="15"/>
      <w:lang w:eastAsia="en-US"/>
    </w:rPr>
  </w:style>
  <w:style w:type="paragraph" w:customStyle="1" w:styleId="DC40BAB7DBDB40F98A0BC550710905FD1">
    <w:name w:val="DC40BAB7DBDB40F98A0BC550710905FD1"/>
    <w:rsid w:val="00FE3B09"/>
    <w:pPr>
      <w:tabs>
        <w:tab w:val="left" w:pos="284"/>
      </w:tabs>
      <w:spacing w:after="0" w:line="240" w:lineRule="auto"/>
    </w:pPr>
    <w:rPr>
      <w:rFonts w:eastAsiaTheme="minorHAnsi"/>
      <w:sz w:val="15"/>
      <w:lang w:eastAsia="en-US"/>
    </w:rPr>
  </w:style>
  <w:style w:type="paragraph" w:customStyle="1" w:styleId="E6730F9A2C5046049E9B82CA7F9996241">
    <w:name w:val="E6730F9A2C5046049E9B82CA7F9996241"/>
    <w:rsid w:val="00FE3B09"/>
    <w:pPr>
      <w:tabs>
        <w:tab w:val="left" w:pos="284"/>
      </w:tabs>
      <w:spacing w:after="0" w:line="240" w:lineRule="auto"/>
    </w:pPr>
    <w:rPr>
      <w:rFonts w:eastAsiaTheme="minorHAnsi"/>
      <w:sz w:val="15"/>
      <w:lang w:eastAsia="en-US"/>
    </w:rPr>
  </w:style>
  <w:style w:type="paragraph" w:customStyle="1" w:styleId="706550AA601442E2AC4D6A4AE9C00E683">
    <w:name w:val="706550AA601442E2AC4D6A4AE9C00E683"/>
    <w:rsid w:val="00FE3B09"/>
    <w:pPr>
      <w:spacing w:after="0" w:line="240" w:lineRule="auto"/>
    </w:pPr>
    <w:rPr>
      <w:rFonts w:eastAsiaTheme="minorHAnsi"/>
      <w:sz w:val="20"/>
      <w:lang w:eastAsia="en-US"/>
    </w:rPr>
  </w:style>
  <w:style w:type="paragraph" w:customStyle="1" w:styleId="5F8F77161C534A0CA558B306F4C9DA7D2">
    <w:name w:val="5F8F77161C534A0CA558B306F4C9DA7D2"/>
    <w:rsid w:val="00FE3B09"/>
    <w:pPr>
      <w:spacing w:after="0" w:line="240" w:lineRule="auto"/>
    </w:pPr>
    <w:rPr>
      <w:rFonts w:eastAsiaTheme="minorHAnsi"/>
      <w:sz w:val="20"/>
      <w:lang w:eastAsia="en-US"/>
    </w:rPr>
  </w:style>
  <w:style w:type="paragraph" w:customStyle="1" w:styleId="37F9E87CF6A44C3C89564CA96F9CE7DF2">
    <w:name w:val="37F9E87CF6A44C3C89564CA96F9CE7DF2"/>
    <w:rsid w:val="00FE3B09"/>
    <w:pPr>
      <w:tabs>
        <w:tab w:val="left" w:pos="284"/>
      </w:tabs>
      <w:spacing w:after="0" w:line="240" w:lineRule="auto"/>
    </w:pPr>
    <w:rPr>
      <w:rFonts w:eastAsiaTheme="minorHAnsi"/>
      <w:sz w:val="15"/>
      <w:lang w:eastAsia="en-US"/>
    </w:rPr>
  </w:style>
  <w:style w:type="paragraph" w:customStyle="1" w:styleId="DC40BAB7DBDB40F98A0BC550710905FD2">
    <w:name w:val="DC40BAB7DBDB40F98A0BC550710905FD2"/>
    <w:rsid w:val="00FE3B09"/>
    <w:pPr>
      <w:tabs>
        <w:tab w:val="left" w:pos="284"/>
      </w:tabs>
      <w:spacing w:after="0" w:line="240" w:lineRule="auto"/>
    </w:pPr>
    <w:rPr>
      <w:rFonts w:eastAsiaTheme="minorHAnsi"/>
      <w:sz w:val="15"/>
      <w:lang w:eastAsia="en-US"/>
    </w:rPr>
  </w:style>
  <w:style w:type="paragraph" w:customStyle="1" w:styleId="E6730F9A2C5046049E9B82CA7F9996242">
    <w:name w:val="E6730F9A2C5046049E9B82CA7F9996242"/>
    <w:rsid w:val="00FE3B09"/>
    <w:pPr>
      <w:tabs>
        <w:tab w:val="left" w:pos="284"/>
      </w:tabs>
      <w:spacing w:after="0" w:line="240" w:lineRule="auto"/>
    </w:pPr>
    <w:rPr>
      <w:rFonts w:eastAsiaTheme="minorHAnsi"/>
      <w:sz w:val="15"/>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EF52-4465-4372-A161-C4CD9305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 Letterhead template.dotx</Template>
  <TotalTime>1</TotalTime>
  <Pages>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cp:keywords/>
  <dc:description/>
  <cp:lastModifiedBy>Glen Lichtwark</cp:lastModifiedBy>
  <cp:revision>3</cp:revision>
  <cp:lastPrinted>2020-03-19T00:50:00Z</cp:lastPrinted>
  <dcterms:created xsi:type="dcterms:W3CDTF">2020-07-30T06:26:00Z</dcterms:created>
  <dcterms:modified xsi:type="dcterms:W3CDTF">2020-07-30T06:27:00Z</dcterms:modified>
</cp:coreProperties>
</file>