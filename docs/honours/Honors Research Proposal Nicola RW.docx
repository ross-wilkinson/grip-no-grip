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CE047" w14:textId="77777777" w:rsidR="00A65CF3" w:rsidRDefault="00A65CF3" w:rsidP="00A65CF3">
      <w:pPr>
        <w:pStyle w:val="Heading1"/>
        <w:jc w:val="center"/>
      </w:pPr>
    </w:p>
    <w:p w14:paraId="16BB0A65" w14:textId="77777777" w:rsidR="00A65CF3" w:rsidRDefault="00A65CF3" w:rsidP="00A65CF3">
      <w:pPr>
        <w:pStyle w:val="Heading1"/>
        <w:jc w:val="center"/>
      </w:pPr>
    </w:p>
    <w:p w14:paraId="7AD4DF6E" w14:textId="77777777" w:rsidR="00A65CF3" w:rsidRDefault="00A65CF3" w:rsidP="00A65CF3">
      <w:pPr>
        <w:pStyle w:val="Heading1"/>
        <w:jc w:val="center"/>
      </w:pPr>
    </w:p>
    <w:p w14:paraId="4CAA2607" w14:textId="77777777" w:rsidR="00A65CF3" w:rsidRDefault="00A65CF3" w:rsidP="00A65CF3">
      <w:pPr>
        <w:pStyle w:val="Heading1"/>
        <w:jc w:val="center"/>
      </w:pPr>
    </w:p>
    <w:p w14:paraId="68FE1FCC" w14:textId="538C6922" w:rsidR="00AB671C" w:rsidRPr="00025A77" w:rsidRDefault="00AB671C" w:rsidP="00E96470">
      <w:pPr>
        <w:pStyle w:val="Heading1"/>
        <w:spacing w:line="360" w:lineRule="auto"/>
        <w:jc w:val="center"/>
        <w:rPr>
          <w:rFonts w:asciiTheme="majorBidi" w:hAnsiTheme="majorBidi"/>
        </w:rPr>
      </w:pPr>
      <w:bookmarkStart w:id="0" w:name="OLE_LINK171"/>
      <w:bookmarkStart w:id="1" w:name="OLE_LINK172"/>
      <w:bookmarkStart w:id="2" w:name="OLE_LINK113"/>
      <w:bookmarkStart w:id="3" w:name="OLE_LINK114"/>
      <w:r w:rsidRPr="00025A77">
        <w:rPr>
          <w:rFonts w:asciiTheme="majorBidi" w:hAnsiTheme="majorBidi"/>
        </w:rPr>
        <w:t>HMST4925: Research Proposal</w:t>
      </w:r>
    </w:p>
    <w:bookmarkEnd w:id="0"/>
    <w:bookmarkEnd w:id="1"/>
    <w:p w14:paraId="03220FC8" w14:textId="79E18D46" w:rsidR="00AB671C" w:rsidRPr="00D826E7" w:rsidRDefault="00AB671C" w:rsidP="00E96470">
      <w:pPr>
        <w:spacing w:line="360" w:lineRule="auto"/>
        <w:rPr>
          <w:rFonts w:asciiTheme="majorBidi" w:hAnsiTheme="majorBidi" w:cstheme="majorBidi"/>
        </w:rPr>
      </w:pPr>
    </w:p>
    <w:p w14:paraId="14C2AFEE" w14:textId="3014C64A" w:rsidR="00F50161" w:rsidRPr="00E96470" w:rsidRDefault="00F50161" w:rsidP="00E96470">
      <w:pPr>
        <w:spacing w:line="360" w:lineRule="auto"/>
        <w:jc w:val="center"/>
        <w:rPr>
          <w:rFonts w:asciiTheme="majorBidi" w:hAnsiTheme="majorBidi" w:cstheme="majorBidi"/>
          <w:b/>
          <w:bCs/>
          <w:sz w:val="28"/>
          <w:szCs w:val="28"/>
        </w:rPr>
      </w:pPr>
      <w:bookmarkStart w:id="4" w:name="OLE_LINK187"/>
      <w:bookmarkStart w:id="5" w:name="OLE_LINK188"/>
      <w:r w:rsidRPr="00E96470">
        <w:rPr>
          <w:rFonts w:asciiTheme="majorBidi" w:hAnsiTheme="majorBidi" w:cstheme="majorBidi"/>
          <w:b/>
          <w:bCs/>
          <w:color w:val="201F1E"/>
          <w:sz w:val="28"/>
          <w:szCs w:val="28"/>
          <w:bdr w:val="none" w:sz="0" w:space="0" w:color="auto" w:frame="1"/>
        </w:rPr>
        <w:t xml:space="preserve">The effect of grip </w:t>
      </w:r>
      <w:r w:rsidR="00EA7A37" w:rsidRPr="00E96470">
        <w:rPr>
          <w:rFonts w:asciiTheme="majorBidi" w:hAnsiTheme="majorBidi" w:cstheme="majorBidi"/>
          <w:b/>
          <w:bCs/>
          <w:color w:val="201F1E"/>
          <w:sz w:val="28"/>
          <w:szCs w:val="28"/>
          <w:bdr w:val="none" w:sz="0" w:space="0" w:color="auto" w:frame="1"/>
        </w:rPr>
        <w:t xml:space="preserve">and </w:t>
      </w:r>
      <w:r w:rsidRPr="00E96470">
        <w:rPr>
          <w:rFonts w:asciiTheme="majorBidi" w:hAnsiTheme="majorBidi" w:cstheme="majorBidi"/>
          <w:b/>
          <w:bCs/>
          <w:color w:val="201F1E"/>
          <w:sz w:val="28"/>
          <w:szCs w:val="28"/>
          <w:bdr w:val="none" w:sz="0" w:space="0" w:color="auto" w:frame="1"/>
        </w:rPr>
        <w:t>posture on power generated by the upper and lower limb</w:t>
      </w:r>
      <w:r w:rsidR="00EA7A37" w:rsidRPr="00E96470">
        <w:rPr>
          <w:rFonts w:asciiTheme="majorBidi" w:hAnsiTheme="majorBidi" w:cstheme="majorBidi"/>
          <w:b/>
          <w:bCs/>
          <w:color w:val="201F1E"/>
          <w:sz w:val="28"/>
          <w:szCs w:val="28"/>
          <w:bdr w:val="none" w:sz="0" w:space="0" w:color="auto" w:frame="1"/>
        </w:rPr>
        <w:t>s</w:t>
      </w:r>
      <w:r w:rsidR="00E96470" w:rsidRPr="00E96470">
        <w:rPr>
          <w:rFonts w:asciiTheme="majorBidi" w:hAnsiTheme="majorBidi" w:cstheme="majorBidi"/>
          <w:b/>
          <w:bCs/>
          <w:color w:val="201F1E"/>
          <w:sz w:val="28"/>
          <w:szCs w:val="28"/>
          <w:bdr w:val="none" w:sz="0" w:space="0" w:color="auto" w:frame="1"/>
        </w:rPr>
        <w:t xml:space="preserve"> on </w:t>
      </w:r>
      <w:r w:rsidRPr="00E96470">
        <w:rPr>
          <w:rFonts w:asciiTheme="majorBidi" w:hAnsiTheme="majorBidi" w:cstheme="majorBidi"/>
          <w:b/>
          <w:bCs/>
          <w:color w:val="201F1E"/>
          <w:sz w:val="28"/>
          <w:szCs w:val="28"/>
          <w:bdr w:val="none" w:sz="0" w:space="0" w:color="auto" w:frame="1"/>
        </w:rPr>
        <w:t>subsequent movement of the centre of mass during a 5-second maximal power (sprint) task.</w:t>
      </w:r>
      <w:bookmarkEnd w:id="4"/>
      <w:bookmarkEnd w:id="5"/>
      <w:r w:rsidRPr="00E96470">
        <w:rPr>
          <w:rFonts w:asciiTheme="majorBidi" w:hAnsiTheme="majorBidi" w:cstheme="majorBidi"/>
          <w:b/>
          <w:bCs/>
          <w:color w:val="201F1E"/>
          <w:sz w:val="28"/>
          <w:szCs w:val="28"/>
          <w:bdr w:val="none" w:sz="0" w:space="0" w:color="auto" w:frame="1"/>
        </w:rPr>
        <w:t xml:space="preserve"> </w:t>
      </w:r>
    </w:p>
    <w:p w14:paraId="5CF5A9D1" w14:textId="66797EE0" w:rsidR="00C5316F" w:rsidRDefault="00C5316F" w:rsidP="00E96470">
      <w:pPr>
        <w:spacing w:line="360" w:lineRule="auto"/>
        <w:rPr>
          <w:rFonts w:asciiTheme="majorBidi" w:hAnsiTheme="majorBidi" w:cstheme="majorBidi"/>
        </w:rPr>
      </w:pPr>
    </w:p>
    <w:p w14:paraId="5E0548E4" w14:textId="77777777" w:rsidR="00E96470" w:rsidRPr="00D826E7" w:rsidRDefault="00E96470" w:rsidP="00E96470">
      <w:pPr>
        <w:spacing w:line="360" w:lineRule="auto"/>
        <w:rPr>
          <w:rFonts w:asciiTheme="majorBidi" w:hAnsiTheme="majorBidi" w:cstheme="majorBidi"/>
        </w:rPr>
      </w:pPr>
    </w:p>
    <w:p w14:paraId="50814529" w14:textId="6F134DA7" w:rsidR="00A65CF3" w:rsidRPr="00D826E7" w:rsidRDefault="00C5316F" w:rsidP="00E96470">
      <w:pPr>
        <w:spacing w:before="100" w:beforeAutospacing="1" w:after="100" w:afterAutospacing="1" w:line="360" w:lineRule="auto"/>
        <w:contextualSpacing/>
        <w:jc w:val="center"/>
        <w:rPr>
          <w:rFonts w:asciiTheme="majorBidi" w:eastAsia="Times New Roman" w:hAnsiTheme="majorBidi" w:cstheme="majorBidi"/>
        </w:rPr>
      </w:pPr>
      <w:r w:rsidRPr="00D826E7">
        <w:rPr>
          <w:rFonts w:asciiTheme="majorBidi" w:eastAsia="Times New Roman" w:hAnsiTheme="majorBidi" w:cstheme="majorBidi"/>
          <w:b/>
          <w:bCs/>
        </w:rPr>
        <w:t xml:space="preserve">Author: </w:t>
      </w:r>
      <w:r w:rsidRPr="00D826E7">
        <w:rPr>
          <w:rFonts w:asciiTheme="majorBidi" w:eastAsia="Times New Roman" w:hAnsiTheme="majorBidi" w:cstheme="majorBidi"/>
        </w:rPr>
        <w:t>Nicola Day</w:t>
      </w:r>
    </w:p>
    <w:p w14:paraId="31B4BC34" w14:textId="0A4709BE" w:rsidR="00C5316F" w:rsidRPr="00D826E7" w:rsidRDefault="00C5316F" w:rsidP="00E96470">
      <w:pPr>
        <w:spacing w:before="100" w:beforeAutospacing="1" w:after="100" w:afterAutospacing="1" w:line="360" w:lineRule="auto"/>
        <w:contextualSpacing/>
        <w:jc w:val="center"/>
        <w:rPr>
          <w:rFonts w:asciiTheme="majorBidi" w:eastAsia="Times New Roman" w:hAnsiTheme="majorBidi" w:cstheme="majorBidi"/>
        </w:rPr>
      </w:pPr>
      <w:r w:rsidRPr="00D826E7">
        <w:rPr>
          <w:rFonts w:asciiTheme="majorBidi" w:eastAsia="Times New Roman" w:hAnsiTheme="majorBidi" w:cstheme="majorBidi"/>
          <w:b/>
          <w:bCs/>
        </w:rPr>
        <w:t>Student number:</w:t>
      </w:r>
      <w:r w:rsidRPr="00D826E7">
        <w:rPr>
          <w:rFonts w:asciiTheme="majorBidi" w:eastAsia="Times New Roman" w:hAnsiTheme="majorBidi" w:cstheme="majorBidi"/>
        </w:rPr>
        <w:t xml:space="preserve"> 44851626</w:t>
      </w:r>
    </w:p>
    <w:p w14:paraId="624D7B50" w14:textId="00EB7F70" w:rsidR="00A65CF3" w:rsidRDefault="00A65CF3" w:rsidP="00E96470">
      <w:pPr>
        <w:spacing w:before="100" w:beforeAutospacing="1" w:after="100" w:afterAutospacing="1" w:line="360" w:lineRule="auto"/>
        <w:contextualSpacing/>
        <w:jc w:val="center"/>
        <w:rPr>
          <w:rFonts w:asciiTheme="majorBidi" w:eastAsia="Times New Roman" w:hAnsiTheme="majorBidi" w:cstheme="majorBidi"/>
        </w:rPr>
      </w:pPr>
    </w:p>
    <w:p w14:paraId="6584974B" w14:textId="77777777" w:rsidR="00E96470" w:rsidRPr="00D826E7" w:rsidRDefault="00E96470" w:rsidP="00E96470">
      <w:pPr>
        <w:spacing w:before="100" w:beforeAutospacing="1" w:after="100" w:afterAutospacing="1" w:line="360" w:lineRule="auto"/>
        <w:contextualSpacing/>
        <w:jc w:val="center"/>
        <w:rPr>
          <w:rFonts w:asciiTheme="majorBidi" w:eastAsia="Times New Roman" w:hAnsiTheme="majorBidi" w:cstheme="majorBidi"/>
        </w:rPr>
      </w:pPr>
    </w:p>
    <w:p w14:paraId="0330FECD" w14:textId="77777777" w:rsidR="00E96470" w:rsidRDefault="00C5316F" w:rsidP="00E96470">
      <w:pPr>
        <w:spacing w:before="100" w:beforeAutospacing="1" w:after="100" w:afterAutospacing="1" w:line="360" w:lineRule="auto"/>
        <w:contextualSpacing/>
        <w:jc w:val="center"/>
        <w:rPr>
          <w:rFonts w:asciiTheme="majorBidi" w:eastAsia="Times New Roman" w:hAnsiTheme="majorBidi" w:cstheme="majorBidi"/>
        </w:rPr>
      </w:pPr>
      <w:r w:rsidRPr="00D826E7">
        <w:rPr>
          <w:rFonts w:asciiTheme="majorBidi" w:eastAsia="Times New Roman" w:hAnsiTheme="majorBidi" w:cstheme="majorBidi"/>
          <w:b/>
          <w:bCs/>
        </w:rPr>
        <w:t>Supervisory team:</w:t>
      </w:r>
      <w:r w:rsidRPr="00D826E7">
        <w:rPr>
          <w:rFonts w:asciiTheme="majorBidi" w:eastAsia="Times New Roman" w:hAnsiTheme="majorBidi" w:cstheme="majorBidi"/>
        </w:rPr>
        <w:t xml:space="preserve"> </w:t>
      </w:r>
    </w:p>
    <w:p w14:paraId="2E93C80F" w14:textId="1AAA37E3" w:rsidR="00E96470" w:rsidRDefault="00764C60" w:rsidP="00E96470">
      <w:pPr>
        <w:spacing w:before="100" w:beforeAutospacing="1" w:after="100" w:afterAutospacing="1" w:line="360" w:lineRule="auto"/>
        <w:contextualSpacing/>
        <w:jc w:val="center"/>
        <w:rPr>
          <w:rFonts w:asciiTheme="majorBidi" w:eastAsia="Times New Roman" w:hAnsiTheme="majorBidi" w:cstheme="majorBidi"/>
        </w:rPr>
      </w:pPr>
      <w:ins w:id="6" w:author="Mr Ross Wilkinson" w:date="2020-08-21T02:53:00Z">
        <w:r>
          <w:rPr>
            <w:rFonts w:asciiTheme="majorBidi" w:eastAsia="Times New Roman" w:hAnsiTheme="majorBidi" w:cstheme="majorBidi"/>
          </w:rPr>
          <w:t xml:space="preserve">Dr </w:t>
        </w:r>
      </w:ins>
      <w:r w:rsidR="00E96470" w:rsidRPr="00D826E7">
        <w:rPr>
          <w:rFonts w:asciiTheme="majorBidi" w:eastAsia="Times New Roman" w:hAnsiTheme="majorBidi" w:cstheme="majorBidi"/>
        </w:rPr>
        <w:t xml:space="preserve">Andrew G. </w:t>
      </w:r>
      <w:proofErr w:type="spellStart"/>
      <w:r w:rsidR="00E96470" w:rsidRPr="00D826E7">
        <w:rPr>
          <w:rFonts w:asciiTheme="majorBidi" w:eastAsia="Times New Roman" w:hAnsiTheme="majorBidi" w:cstheme="majorBidi"/>
        </w:rPr>
        <w:t>Cresswell</w:t>
      </w:r>
      <w:proofErr w:type="spellEnd"/>
    </w:p>
    <w:p w14:paraId="2DFDA719" w14:textId="6645F212" w:rsidR="00E96470" w:rsidRPr="00E96470" w:rsidRDefault="00764C60" w:rsidP="00E96470">
      <w:pPr>
        <w:spacing w:before="100" w:beforeAutospacing="1" w:after="100" w:afterAutospacing="1" w:line="360" w:lineRule="auto"/>
        <w:contextualSpacing/>
        <w:jc w:val="center"/>
        <w:rPr>
          <w:rFonts w:asciiTheme="majorBidi" w:eastAsia="Times New Roman" w:hAnsiTheme="majorBidi" w:cstheme="majorBidi"/>
          <w:position w:val="8"/>
        </w:rPr>
      </w:pPr>
      <w:ins w:id="7" w:author="Mr Ross Wilkinson" w:date="2020-08-21T02:53:00Z">
        <w:r>
          <w:rPr>
            <w:rFonts w:asciiTheme="majorBidi" w:eastAsia="Times New Roman" w:hAnsiTheme="majorBidi" w:cstheme="majorBidi"/>
          </w:rPr>
          <w:t xml:space="preserve">Dr </w:t>
        </w:r>
      </w:ins>
      <w:r w:rsidR="00E96470" w:rsidRPr="00D826E7">
        <w:rPr>
          <w:rFonts w:asciiTheme="majorBidi" w:eastAsia="Times New Roman" w:hAnsiTheme="majorBidi" w:cstheme="majorBidi"/>
        </w:rPr>
        <w:t xml:space="preserve">Glen A. </w:t>
      </w:r>
      <w:proofErr w:type="spellStart"/>
      <w:r w:rsidR="00E96470" w:rsidRPr="00D826E7">
        <w:rPr>
          <w:rFonts w:asciiTheme="majorBidi" w:eastAsia="Times New Roman" w:hAnsiTheme="majorBidi" w:cstheme="majorBidi"/>
        </w:rPr>
        <w:t>Lichtwark</w:t>
      </w:r>
      <w:proofErr w:type="spellEnd"/>
    </w:p>
    <w:p w14:paraId="1A8EAC30" w14:textId="0785AEE9" w:rsidR="00E96470" w:rsidRDefault="00C5316F" w:rsidP="00E96470">
      <w:pPr>
        <w:spacing w:before="100" w:beforeAutospacing="1" w:after="100" w:afterAutospacing="1" w:line="360" w:lineRule="auto"/>
        <w:contextualSpacing/>
        <w:jc w:val="center"/>
        <w:rPr>
          <w:rFonts w:asciiTheme="majorBidi" w:eastAsia="Times New Roman" w:hAnsiTheme="majorBidi" w:cstheme="majorBidi"/>
        </w:rPr>
      </w:pPr>
      <w:r w:rsidRPr="00D826E7">
        <w:rPr>
          <w:rFonts w:asciiTheme="majorBidi" w:eastAsia="Times New Roman" w:hAnsiTheme="majorBidi" w:cstheme="majorBidi"/>
        </w:rPr>
        <w:t>Ross D. Wilkinson</w:t>
      </w:r>
    </w:p>
    <w:bookmarkEnd w:id="2"/>
    <w:bookmarkEnd w:id="3"/>
    <w:p w14:paraId="61BF104F" w14:textId="77777777" w:rsidR="00C5316F" w:rsidRPr="00D826E7" w:rsidRDefault="00C5316F" w:rsidP="00C5316F">
      <w:pPr>
        <w:rPr>
          <w:rFonts w:asciiTheme="majorBidi" w:hAnsiTheme="majorBidi" w:cstheme="majorBidi"/>
        </w:rPr>
      </w:pPr>
    </w:p>
    <w:p w14:paraId="7FBF7FC1" w14:textId="51809C3B" w:rsidR="00C5316F" w:rsidRPr="00D826E7" w:rsidRDefault="00C5316F" w:rsidP="00C5316F">
      <w:pPr>
        <w:rPr>
          <w:rFonts w:asciiTheme="majorBidi" w:hAnsiTheme="majorBidi" w:cstheme="majorBidi"/>
        </w:rPr>
      </w:pPr>
    </w:p>
    <w:p w14:paraId="4DF65A0D" w14:textId="7EE97DA9" w:rsidR="00A65CF3" w:rsidRPr="00D826E7" w:rsidRDefault="00A65CF3" w:rsidP="00C5316F">
      <w:pPr>
        <w:rPr>
          <w:rFonts w:asciiTheme="majorBidi" w:hAnsiTheme="majorBidi" w:cstheme="majorBidi"/>
        </w:rPr>
      </w:pPr>
    </w:p>
    <w:p w14:paraId="5E86AD89" w14:textId="6FBC4565" w:rsidR="00A65CF3" w:rsidRPr="00D826E7" w:rsidRDefault="00A65CF3" w:rsidP="00C5316F">
      <w:pPr>
        <w:rPr>
          <w:rFonts w:asciiTheme="majorBidi" w:hAnsiTheme="majorBidi" w:cstheme="majorBidi"/>
        </w:rPr>
      </w:pPr>
    </w:p>
    <w:p w14:paraId="24BF31B9" w14:textId="55E34DC3" w:rsidR="00A65CF3" w:rsidRPr="00D826E7" w:rsidRDefault="00A65CF3" w:rsidP="00C5316F">
      <w:pPr>
        <w:rPr>
          <w:rFonts w:asciiTheme="majorBidi" w:hAnsiTheme="majorBidi" w:cstheme="majorBidi"/>
        </w:rPr>
      </w:pPr>
    </w:p>
    <w:p w14:paraId="0C2B1D97" w14:textId="6D1AE4F9" w:rsidR="00A65CF3" w:rsidRPr="00D826E7" w:rsidRDefault="00A65CF3" w:rsidP="00C5316F">
      <w:pPr>
        <w:rPr>
          <w:rFonts w:asciiTheme="majorBidi" w:hAnsiTheme="majorBidi" w:cstheme="majorBidi"/>
        </w:rPr>
      </w:pPr>
    </w:p>
    <w:p w14:paraId="3BCF0A5C" w14:textId="10CD4677" w:rsidR="00A65CF3" w:rsidRPr="00D826E7" w:rsidRDefault="00A65CF3" w:rsidP="00C5316F">
      <w:pPr>
        <w:rPr>
          <w:rFonts w:asciiTheme="majorBidi" w:hAnsiTheme="majorBidi" w:cstheme="majorBidi"/>
        </w:rPr>
      </w:pPr>
    </w:p>
    <w:p w14:paraId="2E14EAF2" w14:textId="738603BA" w:rsidR="00A65CF3" w:rsidRPr="00D826E7" w:rsidRDefault="00A65CF3" w:rsidP="00C5316F">
      <w:pPr>
        <w:rPr>
          <w:rFonts w:asciiTheme="majorBidi" w:hAnsiTheme="majorBidi" w:cstheme="majorBidi"/>
        </w:rPr>
      </w:pPr>
    </w:p>
    <w:p w14:paraId="7749F126" w14:textId="6AB5454C" w:rsidR="00A65CF3" w:rsidRPr="00D826E7" w:rsidRDefault="00A65CF3" w:rsidP="00C5316F">
      <w:pPr>
        <w:rPr>
          <w:rFonts w:asciiTheme="majorBidi" w:hAnsiTheme="majorBidi" w:cstheme="majorBidi"/>
        </w:rPr>
      </w:pPr>
    </w:p>
    <w:p w14:paraId="4730769C" w14:textId="29431E22" w:rsidR="00A65CF3" w:rsidRPr="00D826E7" w:rsidRDefault="00A65CF3" w:rsidP="00C5316F">
      <w:pPr>
        <w:rPr>
          <w:rFonts w:asciiTheme="majorBidi" w:hAnsiTheme="majorBidi" w:cstheme="majorBidi"/>
        </w:rPr>
      </w:pPr>
    </w:p>
    <w:p w14:paraId="0EE7C191" w14:textId="6BF98887" w:rsidR="00A65CF3" w:rsidRPr="00D826E7" w:rsidRDefault="00A65CF3" w:rsidP="00C5316F">
      <w:pPr>
        <w:rPr>
          <w:rFonts w:asciiTheme="majorBidi" w:hAnsiTheme="majorBidi" w:cstheme="majorBidi"/>
        </w:rPr>
      </w:pPr>
    </w:p>
    <w:p w14:paraId="5EF78D5D" w14:textId="59F71F65" w:rsidR="00A65CF3" w:rsidRPr="00D826E7" w:rsidRDefault="00A65CF3" w:rsidP="00C5316F">
      <w:pPr>
        <w:rPr>
          <w:rFonts w:asciiTheme="majorBidi" w:hAnsiTheme="majorBidi" w:cstheme="majorBidi"/>
        </w:rPr>
      </w:pPr>
    </w:p>
    <w:p w14:paraId="787C5422" w14:textId="54B49283" w:rsidR="00A65CF3" w:rsidRPr="00D826E7" w:rsidRDefault="00A65CF3" w:rsidP="00C5316F">
      <w:pPr>
        <w:rPr>
          <w:rFonts w:asciiTheme="majorBidi" w:hAnsiTheme="majorBidi" w:cstheme="majorBidi"/>
        </w:rPr>
      </w:pPr>
    </w:p>
    <w:p w14:paraId="2E6596AA" w14:textId="0A51C0E4" w:rsidR="00A65CF3" w:rsidRPr="00D826E7" w:rsidRDefault="00A65CF3" w:rsidP="00C5316F">
      <w:pPr>
        <w:rPr>
          <w:rFonts w:asciiTheme="majorBidi" w:hAnsiTheme="majorBidi" w:cstheme="majorBidi"/>
        </w:rPr>
      </w:pPr>
    </w:p>
    <w:p w14:paraId="7D61A917" w14:textId="26A0D563" w:rsidR="00A65CF3" w:rsidRPr="00D826E7" w:rsidRDefault="00A65CF3" w:rsidP="00C5316F">
      <w:pPr>
        <w:rPr>
          <w:rFonts w:asciiTheme="majorBidi" w:hAnsiTheme="majorBidi" w:cstheme="majorBidi"/>
        </w:rPr>
      </w:pPr>
    </w:p>
    <w:p w14:paraId="0326FE87" w14:textId="09FF2011" w:rsidR="00A65CF3" w:rsidRPr="00D826E7" w:rsidRDefault="00A65CF3" w:rsidP="00C5316F">
      <w:pPr>
        <w:rPr>
          <w:rFonts w:asciiTheme="majorBidi" w:hAnsiTheme="majorBidi" w:cstheme="majorBidi"/>
        </w:rPr>
      </w:pPr>
    </w:p>
    <w:p w14:paraId="7CADF10A" w14:textId="77777777" w:rsidR="00C556B6" w:rsidRDefault="00C556B6" w:rsidP="00086DB3">
      <w:pPr>
        <w:rPr>
          <w:rFonts w:asciiTheme="majorBidi" w:hAnsiTheme="majorBidi" w:cstheme="majorBidi"/>
        </w:rPr>
      </w:pPr>
      <w:bookmarkStart w:id="8" w:name="OLE_LINK115"/>
      <w:bookmarkStart w:id="9" w:name="OLE_LINK120"/>
    </w:p>
    <w:p w14:paraId="74E9BD4C" w14:textId="77777777" w:rsidR="00C556B6" w:rsidRDefault="00C556B6" w:rsidP="00086DB3">
      <w:pPr>
        <w:rPr>
          <w:rFonts w:asciiTheme="majorBidi" w:hAnsiTheme="majorBidi" w:cstheme="majorBidi"/>
        </w:rPr>
      </w:pPr>
    </w:p>
    <w:p w14:paraId="492B77BF" w14:textId="239DB9B3" w:rsidR="00C556B6" w:rsidRPr="006C752E" w:rsidRDefault="00C556B6" w:rsidP="00086DB3">
      <w:pPr>
        <w:rPr>
          <w:rFonts w:asciiTheme="majorBidi" w:hAnsiTheme="majorBidi" w:cstheme="majorBidi"/>
          <w:b/>
          <w:bCs/>
          <w:sz w:val="28"/>
          <w:szCs w:val="28"/>
          <w:rPrChange w:id="10" w:author="Mr Ross Wilkinson" w:date="2020-08-21T02:09:00Z">
            <w:rPr>
              <w:rFonts w:asciiTheme="majorBidi" w:hAnsiTheme="majorBidi" w:cstheme="majorBidi"/>
              <w:b/>
              <w:bCs/>
              <w:u w:val="single"/>
            </w:rPr>
          </w:rPrChange>
        </w:rPr>
      </w:pPr>
      <w:r w:rsidRPr="006C752E">
        <w:rPr>
          <w:rFonts w:asciiTheme="majorBidi" w:hAnsiTheme="majorBidi" w:cstheme="majorBidi"/>
          <w:b/>
          <w:bCs/>
          <w:sz w:val="28"/>
          <w:szCs w:val="28"/>
          <w:rPrChange w:id="11" w:author="Mr Ross Wilkinson" w:date="2020-08-21T02:09:00Z">
            <w:rPr>
              <w:rFonts w:asciiTheme="majorBidi" w:hAnsiTheme="majorBidi" w:cstheme="majorBidi"/>
              <w:b/>
              <w:bCs/>
              <w:u w:val="single"/>
            </w:rPr>
          </w:rPrChange>
        </w:rPr>
        <w:t>Introduction</w:t>
      </w:r>
      <w:del w:id="12" w:author="Mr Ross Wilkinson" w:date="2020-08-21T02:09:00Z">
        <w:r w:rsidRPr="006C752E" w:rsidDel="006C752E">
          <w:rPr>
            <w:rFonts w:asciiTheme="majorBidi" w:hAnsiTheme="majorBidi" w:cstheme="majorBidi"/>
            <w:b/>
            <w:bCs/>
            <w:sz w:val="28"/>
            <w:szCs w:val="28"/>
            <w:rPrChange w:id="13" w:author="Mr Ross Wilkinson" w:date="2020-08-21T02:09:00Z">
              <w:rPr>
                <w:rFonts w:asciiTheme="majorBidi" w:hAnsiTheme="majorBidi" w:cstheme="majorBidi"/>
                <w:b/>
                <w:bCs/>
                <w:u w:val="single"/>
              </w:rPr>
            </w:rPrChange>
          </w:rPr>
          <w:delText>:</w:delText>
        </w:r>
      </w:del>
      <w:r w:rsidRPr="006C752E">
        <w:rPr>
          <w:rFonts w:asciiTheme="majorBidi" w:hAnsiTheme="majorBidi" w:cstheme="majorBidi"/>
          <w:b/>
          <w:bCs/>
          <w:sz w:val="28"/>
          <w:szCs w:val="28"/>
          <w:rPrChange w:id="14" w:author="Mr Ross Wilkinson" w:date="2020-08-21T02:09:00Z">
            <w:rPr>
              <w:rFonts w:asciiTheme="majorBidi" w:hAnsiTheme="majorBidi" w:cstheme="majorBidi"/>
              <w:b/>
              <w:bCs/>
              <w:u w:val="single"/>
            </w:rPr>
          </w:rPrChange>
        </w:rPr>
        <w:t xml:space="preserve"> </w:t>
      </w:r>
    </w:p>
    <w:p w14:paraId="332865F2" w14:textId="18A11E74" w:rsidR="00086DB3" w:rsidRPr="0029102B" w:rsidRDefault="00B651D8" w:rsidP="006C752E">
      <w:pPr>
        <w:spacing w:line="360" w:lineRule="auto"/>
        <w:jc w:val="both"/>
        <w:rPr>
          <w:rFonts w:asciiTheme="majorBidi" w:hAnsiTheme="majorBidi" w:cstheme="majorBidi"/>
        </w:rPr>
        <w:pPrChange w:id="15" w:author="Mr Ross Wilkinson" w:date="2020-08-21T02:09:00Z">
          <w:pPr/>
        </w:pPrChange>
      </w:pPr>
      <w:r w:rsidRPr="00D826E7">
        <w:rPr>
          <w:rFonts w:asciiTheme="majorBidi" w:hAnsiTheme="majorBidi" w:cstheme="majorBidi"/>
        </w:rPr>
        <w:t>Previous research has proven that the upper body force produced by cyclist</w:t>
      </w:r>
      <w:ins w:id="16" w:author="Mr Ross Wilkinson" w:date="2020-08-21T02:10:00Z">
        <w:r w:rsidR="006C752E">
          <w:rPr>
            <w:rFonts w:asciiTheme="majorBidi" w:hAnsiTheme="majorBidi" w:cstheme="majorBidi"/>
          </w:rPr>
          <w:t>s</w:t>
        </w:r>
      </w:ins>
      <w:r w:rsidRPr="00D826E7">
        <w:rPr>
          <w:rFonts w:asciiTheme="majorBidi" w:hAnsiTheme="majorBidi" w:cstheme="majorBidi"/>
        </w:rPr>
        <w:t xml:space="preserve"> via </w:t>
      </w:r>
      <w:ins w:id="17" w:author="Mr Ross Wilkinson" w:date="2020-08-21T02:10:00Z">
        <w:r w:rsidR="006C752E">
          <w:rPr>
            <w:rFonts w:asciiTheme="majorBidi" w:hAnsiTheme="majorBidi" w:cstheme="majorBidi"/>
          </w:rPr>
          <w:t xml:space="preserve">the </w:t>
        </w:r>
      </w:ins>
      <w:r w:rsidRPr="00D826E7">
        <w:rPr>
          <w:rFonts w:asciiTheme="majorBidi" w:hAnsiTheme="majorBidi" w:cstheme="majorBidi"/>
        </w:rPr>
        <w:t>handlebar grip is effective at increasing power output at the crank</w:t>
      </w:r>
      <w:ins w:id="18" w:author="Mr Ross Wilkinson" w:date="2020-08-21T02:11:00Z">
        <w:r w:rsidR="006C752E">
          <w:rPr>
            <w:rFonts w:asciiTheme="majorBidi" w:hAnsiTheme="majorBidi" w:cstheme="majorBidi"/>
          </w:rPr>
          <w:t xml:space="preserve"> (Baker et al., 2002)</w:t>
        </w:r>
      </w:ins>
      <w:r w:rsidRPr="00D826E7">
        <w:rPr>
          <w:rFonts w:asciiTheme="majorBidi" w:hAnsiTheme="majorBidi" w:cstheme="majorBidi"/>
        </w:rPr>
        <w:t xml:space="preserve">. </w:t>
      </w:r>
      <w:del w:id="19" w:author="Mr Ross Wilkinson" w:date="2020-08-21T02:12:00Z">
        <w:r w:rsidRPr="00D826E7" w:rsidDel="006C752E">
          <w:rPr>
            <w:rFonts w:asciiTheme="majorBidi" w:hAnsiTheme="majorBidi" w:cstheme="majorBidi"/>
          </w:rPr>
          <w:delText>Specificity</w:delText>
        </w:r>
      </w:del>
      <w:ins w:id="20" w:author="Mr Ross Wilkinson" w:date="2020-08-21T02:12:00Z">
        <w:r w:rsidR="006C752E" w:rsidRPr="00D826E7">
          <w:rPr>
            <w:rFonts w:asciiTheme="majorBidi" w:hAnsiTheme="majorBidi" w:cstheme="majorBidi"/>
          </w:rPr>
          <w:t>Specific</w:t>
        </w:r>
        <w:r w:rsidR="006C752E">
          <w:rPr>
            <w:rFonts w:asciiTheme="majorBidi" w:hAnsiTheme="majorBidi" w:cstheme="majorBidi"/>
          </w:rPr>
          <w:t>all</w:t>
        </w:r>
        <w:r w:rsidR="006C752E" w:rsidRPr="00D826E7">
          <w:rPr>
            <w:rFonts w:asciiTheme="majorBidi" w:hAnsiTheme="majorBidi" w:cstheme="majorBidi"/>
          </w:rPr>
          <w:t>y</w:t>
        </w:r>
      </w:ins>
      <w:r w:rsidRPr="00D826E7">
        <w:rPr>
          <w:rFonts w:asciiTheme="majorBidi" w:hAnsiTheme="majorBidi" w:cstheme="majorBidi"/>
        </w:rPr>
        <w:t xml:space="preserve">, </w:t>
      </w:r>
      <w:del w:id="21" w:author="Mr Ross Wilkinson" w:date="2020-08-21T02:12:00Z">
        <w:r w:rsidRPr="00D826E7" w:rsidDel="006C752E">
          <w:rPr>
            <w:rFonts w:asciiTheme="majorBidi" w:hAnsiTheme="majorBidi" w:cstheme="majorBidi"/>
          </w:rPr>
          <w:delText xml:space="preserve">a study </w:delText>
        </w:r>
        <w:r w:rsidR="00DE46E8" w:rsidDel="006C752E">
          <w:rPr>
            <w:rFonts w:asciiTheme="majorBidi" w:hAnsiTheme="majorBidi" w:cstheme="majorBidi"/>
          </w:rPr>
          <w:delText>b</w:delText>
        </w:r>
        <w:r w:rsidRPr="00D826E7" w:rsidDel="006C752E">
          <w:rPr>
            <w:rFonts w:asciiTheme="majorBidi" w:hAnsiTheme="majorBidi" w:cstheme="majorBidi"/>
          </w:rPr>
          <w:delText xml:space="preserve">y </w:delText>
        </w:r>
      </w:del>
      <w:r w:rsidR="00DE46E8">
        <w:rPr>
          <w:rFonts w:asciiTheme="majorBidi" w:hAnsiTheme="majorBidi" w:cstheme="majorBidi"/>
        </w:rPr>
        <w:t>B</w:t>
      </w:r>
      <w:r w:rsidRPr="00D826E7">
        <w:rPr>
          <w:rFonts w:asciiTheme="majorBidi" w:hAnsiTheme="majorBidi" w:cstheme="majorBidi"/>
        </w:rPr>
        <w:t>aker</w:t>
      </w:r>
      <w:r w:rsidR="00DE46E8">
        <w:rPr>
          <w:rFonts w:asciiTheme="majorBidi" w:hAnsiTheme="majorBidi" w:cstheme="majorBidi"/>
        </w:rPr>
        <w:t>.et.al</w:t>
      </w:r>
      <w:r w:rsidRPr="00D826E7">
        <w:rPr>
          <w:rFonts w:asciiTheme="majorBidi" w:hAnsiTheme="majorBidi" w:cstheme="majorBidi"/>
        </w:rPr>
        <w:t xml:space="preserve"> (2002) found that maximal power output produced over one crank cycle during seated cycling is reduced by 22% when riders are not able to grip the handlebar</w:t>
      </w:r>
      <w:r w:rsidR="005560D9" w:rsidRPr="00D826E7">
        <w:rPr>
          <w:rFonts w:asciiTheme="majorBidi" w:hAnsiTheme="majorBidi" w:cstheme="majorBidi"/>
        </w:rPr>
        <w:t xml:space="preserve">. </w:t>
      </w:r>
      <w:del w:id="22" w:author="Mr Ross Wilkinson" w:date="2020-08-21T02:13:00Z">
        <w:r w:rsidR="0029102B" w:rsidRPr="00D826E7" w:rsidDel="006C752E">
          <w:rPr>
            <w:rFonts w:asciiTheme="majorBidi" w:eastAsia="Times New Roman" w:hAnsiTheme="majorBidi" w:cstheme="majorBidi"/>
          </w:rPr>
          <w:delText>I</w:delText>
        </w:r>
      </w:del>
      <w:ins w:id="23" w:author="Mr Ross Wilkinson" w:date="2020-08-21T02:13:00Z">
        <w:r w:rsidR="006C752E">
          <w:rPr>
            <w:rFonts w:asciiTheme="majorBidi" w:eastAsia="Times New Roman" w:hAnsiTheme="majorBidi" w:cstheme="majorBidi"/>
          </w:rPr>
          <w:t>A</w:t>
        </w:r>
      </w:ins>
      <w:del w:id="24" w:author="Mr Ross Wilkinson" w:date="2020-08-21T02:13:00Z">
        <w:r w:rsidR="0029102B" w:rsidRPr="00D826E7" w:rsidDel="006C752E">
          <w:rPr>
            <w:rFonts w:asciiTheme="majorBidi" w:eastAsia="Times New Roman" w:hAnsiTheme="majorBidi" w:cstheme="majorBidi"/>
          </w:rPr>
          <w:delText>n a</w:delText>
        </w:r>
      </w:del>
      <w:r w:rsidR="0029102B" w:rsidRPr="00D826E7">
        <w:rPr>
          <w:rFonts w:asciiTheme="majorBidi" w:eastAsia="Times New Roman" w:hAnsiTheme="majorBidi" w:cstheme="majorBidi"/>
        </w:rPr>
        <w:t xml:space="preserve">nalyses of </w:t>
      </w:r>
      <w:r w:rsidR="0029102B" w:rsidRPr="00D826E7">
        <w:rPr>
          <w:rFonts w:asciiTheme="majorBidi" w:eastAsia="Times New Roman" w:hAnsiTheme="majorBidi" w:cstheme="majorBidi"/>
          <w:color w:val="000000" w:themeColor="text1"/>
        </w:rPr>
        <w:t>the power transferred across the hip joint</w:t>
      </w:r>
      <w:del w:id="25" w:author="Mr Ross Wilkinson" w:date="2020-08-21T02:13:00Z">
        <w:r w:rsidR="0029102B" w:rsidRPr="00D826E7" w:rsidDel="006C752E">
          <w:rPr>
            <w:rFonts w:asciiTheme="majorBidi" w:eastAsia="Times New Roman" w:hAnsiTheme="majorBidi" w:cstheme="majorBidi"/>
            <w:color w:val="000000" w:themeColor="text1"/>
          </w:rPr>
          <w:delText>,</w:delText>
        </w:r>
      </w:del>
      <w:r w:rsidR="0029102B" w:rsidRPr="00D826E7">
        <w:rPr>
          <w:rFonts w:asciiTheme="majorBidi" w:eastAsia="Times New Roman" w:hAnsiTheme="majorBidi" w:cstheme="majorBidi"/>
          <w:color w:val="000000" w:themeColor="text1"/>
        </w:rPr>
        <w:t xml:space="preserve"> </w:t>
      </w:r>
      <w:ins w:id="26" w:author="Mr Ross Wilkinson" w:date="2020-08-21T02:15:00Z">
        <w:r w:rsidR="006C752E">
          <w:rPr>
            <w:rFonts w:asciiTheme="majorBidi" w:eastAsia="Times New Roman" w:hAnsiTheme="majorBidi" w:cstheme="majorBidi"/>
            <w:color w:val="000000" w:themeColor="text1"/>
          </w:rPr>
          <w:t xml:space="preserve">to the crank </w:t>
        </w:r>
      </w:ins>
      <w:del w:id="27" w:author="Mr Ross Wilkinson" w:date="2020-08-21T02:13:00Z">
        <w:r w:rsidR="0029102B" w:rsidRPr="00D826E7" w:rsidDel="006C752E">
          <w:rPr>
            <w:rFonts w:asciiTheme="majorBidi" w:eastAsia="Times New Roman" w:hAnsiTheme="majorBidi" w:cstheme="majorBidi"/>
            <w:color w:val="000000" w:themeColor="text1"/>
          </w:rPr>
          <w:delText xml:space="preserve">studies </w:delText>
        </w:r>
      </w:del>
      <w:r w:rsidR="0029102B" w:rsidRPr="00D826E7">
        <w:rPr>
          <w:rFonts w:asciiTheme="majorBidi" w:eastAsia="Times New Roman" w:hAnsiTheme="majorBidi" w:cstheme="majorBidi"/>
          <w:color w:val="000000" w:themeColor="text1"/>
        </w:rPr>
        <w:t>have shown that power contribut</w:t>
      </w:r>
      <w:del w:id="28" w:author="Mr Ross Wilkinson" w:date="2020-08-21T02:14:00Z">
        <w:r w:rsidR="0029102B" w:rsidRPr="00D826E7" w:rsidDel="006C752E">
          <w:rPr>
            <w:rFonts w:asciiTheme="majorBidi" w:eastAsia="Times New Roman" w:hAnsiTheme="majorBidi" w:cstheme="majorBidi"/>
            <w:color w:val="000000" w:themeColor="text1"/>
          </w:rPr>
          <w:delText>ion</w:delText>
        </w:r>
      </w:del>
      <w:ins w:id="29" w:author="Mr Ross Wilkinson" w:date="2020-08-21T02:14:00Z">
        <w:r w:rsidR="006C752E">
          <w:rPr>
            <w:rFonts w:asciiTheme="majorBidi" w:eastAsia="Times New Roman" w:hAnsiTheme="majorBidi" w:cstheme="majorBidi"/>
            <w:color w:val="000000" w:themeColor="text1"/>
          </w:rPr>
          <w:t>ed</w:t>
        </w:r>
      </w:ins>
      <w:r w:rsidR="0029102B" w:rsidRPr="00D826E7">
        <w:rPr>
          <w:rFonts w:asciiTheme="majorBidi" w:eastAsia="Times New Roman" w:hAnsiTheme="majorBidi" w:cstheme="majorBidi"/>
          <w:color w:val="000000" w:themeColor="text1"/>
        </w:rPr>
        <w:t xml:space="preserve"> </w:t>
      </w:r>
      <w:del w:id="30" w:author="Mr Ross Wilkinson" w:date="2020-08-21T02:14:00Z">
        <w:r w:rsidR="0029102B" w:rsidRPr="00D826E7" w:rsidDel="006C752E">
          <w:rPr>
            <w:rFonts w:asciiTheme="majorBidi" w:eastAsia="Times New Roman" w:hAnsiTheme="majorBidi" w:cstheme="majorBidi"/>
            <w:color w:val="000000" w:themeColor="text1"/>
          </w:rPr>
          <w:delText>of</w:delText>
        </w:r>
      </w:del>
      <w:ins w:id="31" w:author="Mr Ross Wilkinson" w:date="2020-08-21T02:14:00Z">
        <w:r w:rsidR="006C752E">
          <w:rPr>
            <w:rFonts w:asciiTheme="majorBidi" w:eastAsia="Times New Roman" w:hAnsiTheme="majorBidi" w:cstheme="majorBidi"/>
            <w:color w:val="000000" w:themeColor="text1"/>
          </w:rPr>
          <w:t>by</w:t>
        </w:r>
      </w:ins>
      <w:r w:rsidR="0029102B" w:rsidRPr="00D826E7">
        <w:rPr>
          <w:rFonts w:asciiTheme="majorBidi" w:eastAsia="Times New Roman" w:hAnsiTheme="majorBidi" w:cstheme="majorBidi"/>
          <w:color w:val="000000" w:themeColor="text1"/>
        </w:rPr>
        <w:t xml:space="preserve"> the trunk and upper limbs increases almost linearly with power output</w:t>
      </w:r>
      <w:del w:id="32" w:author="Mr Ross Wilkinson" w:date="2020-08-21T02:14:00Z">
        <w:r w:rsidR="0029102B" w:rsidRPr="00D826E7" w:rsidDel="006C752E">
          <w:rPr>
            <w:rFonts w:asciiTheme="majorBidi" w:eastAsia="Times New Roman" w:hAnsiTheme="majorBidi" w:cstheme="majorBidi"/>
            <w:color w:val="000000" w:themeColor="text1"/>
          </w:rPr>
          <w:delText>,</w:delText>
        </w:r>
      </w:del>
      <w:ins w:id="33" w:author="Mr Ross Wilkinson" w:date="2020-08-21T02:14:00Z">
        <w:r w:rsidR="006C752E">
          <w:rPr>
            <w:rFonts w:asciiTheme="majorBidi" w:eastAsia="Times New Roman" w:hAnsiTheme="majorBidi" w:cstheme="majorBidi"/>
            <w:color w:val="000000" w:themeColor="text1"/>
          </w:rPr>
          <w:t>;</w:t>
        </w:r>
      </w:ins>
      <w:r w:rsidR="0029102B" w:rsidRPr="00D826E7">
        <w:rPr>
          <w:rFonts w:asciiTheme="majorBidi" w:eastAsia="Times New Roman" w:hAnsiTheme="majorBidi" w:cstheme="majorBidi"/>
          <w:color w:val="000000" w:themeColor="text1"/>
        </w:rPr>
        <w:t xml:space="preserve"> reaching </w:t>
      </w:r>
      <w:del w:id="34" w:author="Mr Ross Wilkinson" w:date="2020-08-21T02:14:00Z">
        <w:r w:rsidR="0029102B" w:rsidRPr="00D826E7" w:rsidDel="006C752E">
          <w:rPr>
            <w:rFonts w:asciiTheme="majorBidi" w:eastAsia="Times New Roman" w:hAnsiTheme="majorBidi" w:cstheme="majorBidi"/>
            <w:color w:val="000000" w:themeColor="text1"/>
          </w:rPr>
          <w:delText xml:space="preserve">about </w:delText>
        </w:r>
      </w:del>
      <w:ins w:id="35" w:author="Mr Ross Wilkinson" w:date="2020-08-21T02:14:00Z">
        <w:r w:rsidR="006C752E">
          <w:rPr>
            <w:rFonts w:asciiTheme="majorBidi" w:eastAsia="Times New Roman" w:hAnsiTheme="majorBidi" w:cstheme="majorBidi"/>
            <w:color w:val="000000" w:themeColor="text1"/>
          </w:rPr>
          <w:t>~</w:t>
        </w:r>
      </w:ins>
      <w:r w:rsidR="0029102B" w:rsidRPr="00D826E7">
        <w:rPr>
          <w:rFonts w:asciiTheme="majorBidi" w:eastAsia="Times New Roman" w:hAnsiTheme="majorBidi" w:cstheme="majorBidi"/>
          <w:color w:val="000000" w:themeColor="text1"/>
        </w:rPr>
        <w:t>13</w:t>
      </w:r>
      <w:r w:rsidR="0029102B" w:rsidRPr="007344B7">
        <w:rPr>
          <w:rFonts w:asciiTheme="majorBidi" w:eastAsia="Times New Roman" w:hAnsiTheme="majorBidi" w:cstheme="majorBidi"/>
          <w:color w:val="000000" w:themeColor="text1"/>
        </w:rPr>
        <w:t>% at ~1000 W (Elmer et al., 2011).</w:t>
      </w:r>
      <w:r w:rsidR="0029102B">
        <w:rPr>
          <w:rFonts w:asciiTheme="majorBidi" w:eastAsia="Times New Roman" w:hAnsiTheme="majorBidi" w:cstheme="majorBidi"/>
          <w:color w:val="000000" w:themeColor="text1"/>
        </w:rPr>
        <w:t xml:space="preserve"> </w:t>
      </w:r>
      <w:r w:rsidR="0029102B" w:rsidRPr="007344B7">
        <w:rPr>
          <w:rFonts w:asciiTheme="majorBidi" w:eastAsia="Times New Roman" w:hAnsiTheme="majorBidi" w:cstheme="majorBidi"/>
          <w:color w:val="000000" w:themeColor="text1"/>
        </w:rPr>
        <w:t>Chang</w:t>
      </w:r>
      <w:del w:id="36" w:author="Mr Ross Wilkinson" w:date="2020-08-21T02:15:00Z">
        <w:r w:rsidR="0029102B" w:rsidRPr="007344B7" w:rsidDel="006C752E">
          <w:rPr>
            <w:rFonts w:asciiTheme="majorBidi" w:eastAsia="Times New Roman" w:hAnsiTheme="majorBidi" w:cstheme="majorBidi"/>
            <w:color w:val="000000" w:themeColor="text1"/>
          </w:rPr>
          <w:delText>e in position</w:delText>
        </w:r>
      </w:del>
      <w:ins w:id="37" w:author="Mr Ross Wilkinson" w:date="2020-08-21T02:15:00Z">
        <w:r w:rsidR="006C752E">
          <w:rPr>
            <w:rFonts w:asciiTheme="majorBidi" w:eastAsia="Times New Roman" w:hAnsiTheme="majorBidi" w:cstheme="majorBidi"/>
            <w:color w:val="000000" w:themeColor="text1"/>
          </w:rPr>
          <w:t>ing posture</w:t>
        </w:r>
      </w:ins>
      <w:r w:rsidR="0029102B" w:rsidRPr="007344B7">
        <w:rPr>
          <w:rFonts w:asciiTheme="majorBidi" w:eastAsia="Times New Roman" w:hAnsiTheme="majorBidi" w:cstheme="majorBidi"/>
          <w:color w:val="000000" w:themeColor="text1"/>
        </w:rPr>
        <w:t xml:space="preserve"> </w:t>
      </w:r>
      <w:del w:id="38" w:author="Mr Ross Wilkinson" w:date="2020-08-21T02:15:00Z">
        <w:r w:rsidR="0029102B" w:rsidRPr="007344B7" w:rsidDel="006C752E">
          <w:rPr>
            <w:rFonts w:asciiTheme="majorBidi" w:eastAsia="Times New Roman" w:hAnsiTheme="majorBidi" w:cstheme="majorBidi"/>
            <w:color w:val="000000" w:themeColor="text1"/>
          </w:rPr>
          <w:delText>(</w:delText>
        </w:r>
      </w:del>
      <w:ins w:id="39" w:author="Mr Ross Wilkinson" w:date="2020-08-21T02:15:00Z">
        <w:r w:rsidR="006C752E">
          <w:rPr>
            <w:rFonts w:asciiTheme="majorBidi" w:eastAsia="Times New Roman" w:hAnsiTheme="majorBidi" w:cstheme="majorBidi"/>
            <w:color w:val="000000" w:themeColor="text1"/>
          </w:rPr>
          <w:t xml:space="preserve">from </w:t>
        </w:r>
      </w:ins>
      <w:r w:rsidR="0029102B" w:rsidRPr="007344B7">
        <w:rPr>
          <w:rFonts w:asciiTheme="majorBidi" w:eastAsia="Times New Roman" w:hAnsiTheme="majorBidi" w:cstheme="majorBidi"/>
          <w:color w:val="000000" w:themeColor="text1"/>
        </w:rPr>
        <w:t>seated to standing</w:t>
      </w:r>
      <w:del w:id="40" w:author="Mr Ross Wilkinson" w:date="2020-08-21T02:15:00Z">
        <w:r w:rsidR="0029102B" w:rsidRPr="007344B7" w:rsidDel="006C752E">
          <w:rPr>
            <w:rFonts w:asciiTheme="majorBidi" w:eastAsia="Times New Roman" w:hAnsiTheme="majorBidi" w:cstheme="majorBidi"/>
            <w:color w:val="000000" w:themeColor="text1"/>
          </w:rPr>
          <w:delText>)</w:delText>
        </w:r>
      </w:del>
      <w:r w:rsidR="0029102B" w:rsidRPr="007344B7">
        <w:rPr>
          <w:rFonts w:asciiTheme="majorBidi" w:eastAsia="Times New Roman" w:hAnsiTheme="majorBidi" w:cstheme="majorBidi"/>
          <w:color w:val="000000" w:themeColor="text1"/>
        </w:rPr>
        <w:t xml:space="preserve"> </w:t>
      </w:r>
      <w:r w:rsidR="00E15B83">
        <w:rPr>
          <w:rFonts w:asciiTheme="majorBidi" w:eastAsia="Times New Roman" w:hAnsiTheme="majorBidi" w:cstheme="majorBidi"/>
          <w:color w:val="000000" w:themeColor="text1"/>
        </w:rPr>
        <w:t xml:space="preserve">has also been </w:t>
      </w:r>
      <w:r w:rsidR="0029102B" w:rsidRPr="007344B7">
        <w:rPr>
          <w:rFonts w:asciiTheme="majorBidi" w:eastAsia="Times New Roman" w:hAnsiTheme="majorBidi" w:cstheme="majorBidi"/>
          <w:color w:val="000000" w:themeColor="text1"/>
        </w:rPr>
        <w:t xml:space="preserve">associated with significant changes in the </w:t>
      </w:r>
      <w:r w:rsidR="0029102B" w:rsidRPr="00D826E7">
        <w:rPr>
          <w:rFonts w:asciiTheme="majorBidi" w:eastAsia="Times New Roman" w:hAnsiTheme="majorBidi" w:cstheme="majorBidi"/>
        </w:rPr>
        <w:t>amplitude and timing of muscle activations (</w:t>
      </w:r>
      <w:r w:rsidR="0029102B" w:rsidRPr="00D826E7">
        <w:rPr>
          <w:rFonts w:asciiTheme="majorBidi" w:hAnsiTheme="majorBidi" w:cstheme="majorBidi"/>
        </w:rPr>
        <w:t>Turpin, et.al 2016).</w:t>
      </w:r>
      <w:r w:rsidR="0029102B">
        <w:rPr>
          <w:rFonts w:asciiTheme="majorBidi" w:hAnsiTheme="majorBidi" w:cstheme="majorBidi"/>
        </w:rPr>
        <w:t xml:space="preserve"> </w:t>
      </w:r>
      <w:del w:id="41" w:author="Mr Ross Wilkinson" w:date="2020-08-21T02:18:00Z">
        <w:r w:rsidR="0029102B" w:rsidDel="001D4A30">
          <w:rPr>
            <w:rFonts w:asciiTheme="majorBidi" w:hAnsiTheme="majorBidi" w:cstheme="majorBidi"/>
          </w:rPr>
          <w:delText>I</w:delText>
        </w:r>
        <w:r w:rsidR="005560D9" w:rsidRPr="00D826E7" w:rsidDel="001D4A30">
          <w:rPr>
            <w:rFonts w:asciiTheme="majorBidi" w:hAnsiTheme="majorBidi" w:cstheme="majorBidi"/>
          </w:rPr>
          <w:delText>nvestigations by</w:delText>
        </w:r>
      </w:del>
      <w:ins w:id="42" w:author="Mr Ross Wilkinson" w:date="2020-08-21T02:18:00Z">
        <w:r w:rsidR="001D4A30">
          <w:rPr>
            <w:rFonts w:asciiTheme="majorBidi" w:hAnsiTheme="majorBidi" w:cstheme="majorBidi"/>
          </w:rPr>
          <w:t xml:space="preserve">The findings of </w:t>
        </w:r>
      </w:ins>
      <w:del w:id="43" w:author="Mr Ross Wilkinson" w:date="2020-08-21T02:18:00Z">
        <w:r w:rsidR="005560D9" w:rsidRPr="00D826E7" w:rsidDel="001D4A30">
          <w:rPr>
            <w:rFonts w:asciiTheme="majorBidi" w:hAnsiTheme="majorBidi" w:cstheme="majorBidi"/>
          </w:rPr>
          <w:delText xml:space="preserve"> </w:delText>
        </w:r>
      </w:del>
      <w:r w:rsidR="005560D9" w:rsidRPr="00D826E7">
        <w:rPr>
          <w:rFonts w:asciiTheme="majorBidi" w:hAnsiTheme="majorBidi" w:cstheme="majorBidi"/>
        </w:rPr>
        <w:t>Davidson et al.</w:t>
      </w:r>
      <w:del w:id="44" w:author="Mr Ross Wilkinson" w:date="2020-08-21T02:18:00Z">
        <w:r w:rsidR="005560D9" w:rsidRPr="00D826E7" w:rsidDel="001D4A30">
          <w:rPr>
            <w:rFonts w:asciiTheme="majorBidi" w:hAnsiTheme="majorBidi" w:cstheme="majorBidi"/>
          </w:rPr>
          <w:delText>,</w:delText>
        </w:r>
      </w:del>
      <w:r w:rsidR="005560D9" w:rsidRPr="00D826E7">
        <w:rPr>
          <w:rFonts w:asciiTheme="majorBidi" w:hAnsiTheme="majorBidi" w:cstheme="majorBidi"/>
        </w:rPr>
        <w:t xml:space="preserve"> </w:t>
      </w:r>
      <w:r w:rsidR="0029102B">
        <w:rPr>
          <w:rFonts w:asciiTheme="majorBidi" w:hAnsiTheme="majorBidi" w:cstheme="majorBidi"/>
        </w:rPr>
        <w:t>(</w:t>
      </w:r>
      <w:r w:rsidR="005560D9" w:rsidRPr="00D826E7">
        <w:rPr>
          <w:rFonts w:asciiTheme="majorBidi" w:hAnsiTheme="majorBidi" w:cstheme="majorBidi"/>
        </w:rPr>
        <w:t>2005</w:t>
      </w:r>
      <w:r w:rsidR="0029102B">
        <w:rPr>
          <w:rFonts w:asciiTheme="majorBidi" w:hAnsiTheme="majorBidi" w:cstheme="majorBidi"/>
        </w:rPr>
        <w:t xml:space="preserve">, </w:t>
      </w:r>
      <w:r w:rsidR="005560D9" w:rsidRPr="00D826E7">
        <w:rPr>
          <w:rFonts w:asciiTheme="majorBidi" w:hAnsiTheme="majorBidi" w:cstheme="majorBidi"/>
        </w:rPr>
        <w:t xml:space="preserve">Pilot study) </w:t>
      </w:r>
      <w:r w:rsidR="00AB1825" w:rsidRPr="00D826E7">
        <w:rPr>
          <w:rFonts w:asciiTheme="majorBidi" w:hAnsiTheme="majorBidi" w:cstheme="majorBidi"/>
        </w:rPr>
        <w:t>s</w:t>
      </w:r>
      <w:r w:rsidR="00A65CF3" w:rsidRPr="00D826E7">
        <w:rPr>
          <w:rFonts w:asciiTheme="majorBidi" w:hAnsiTheme="majorBidi" w:cstheme="majorBidi"/>
        </w:rPr>
        <w:t>u</w:t>
      </w:r>
      <w:r w:rsidR="00AB1825" w:rsidRPr="00D826E7">
        <w:rPr>
          <w:rFonts w:asciiTheme="majorBidi" w:hAnsiTheme="majorBidi" w:cstheme="majorBidi"/>
        </w:rPr>
        <w:t>ggest</w:t>
      </w:r>
      <w:del w:id="45" w:author="Mr Ross Wilkinson" w:date="2020-08-21T02:18:00Z">
        <w:r w:rsidR="00AB1825" w:rsidRPr="00D826E7" w:rsidDel="001D4A30">
          <w:rPr>
            <w:rFonts w:asciiTheme="majorBidi" w:hAnsiTheme="majorBidi" w:cstheme="majorBidi"/>
          </w:rPr>
          <w:delText>s</w:delText>
        </w:r>
      </w:del>
      <w:r w:rsidR="00AB1825" w:rsidRPr="00D826E7">
        <w:rPr>
          <w:rFonts w:asciiTheme="majorBidi" w:hAnsiTheme="majorBidi" w:cstheme="majorBidi"/>
        </w:rPr>
        <w:t xml:space="preserve"> the increase in maximal power </w:t>
      </w:r>
      <w:r w:rsidR="005560D9" w:rsidRPr="00D826E7">
        <w:rPr>
          <w:rFonts w:asciiTheme="majorBidi" w:hAnsiTheme="majorBidi" w:cstheme="majorBidi"/>
        </w:rPr>
        <w:t xml:space="preserve">during </w:t>
      </w:r>
      <w:r w:rsidR="00AB1825" w:rsidRPr="00D826E7">
        <w:rPr>
          <w:rFonts w:asciiTheme="majorBidi" w:hAnsiTheme="majorBidi" w:cstheme="majorBidi"/>
        </w:rPr>
        <w:t xml:space="preserve">non-seated cycling </w:t>
      </w:r>
      <w:r w:rsidR="005560D9" w:rsidRPr="00D826E7">
        <w:rPr>
          <w:rFonts w:asciiTheme="majorBidi" w:hAnsiTheme="majorBidi" w:cstheme="majorBidi"/>
        </w:rPr>
        <w:t xml:space="preserve">can be explained by a </w:t>
      </w:r>
      <w:r w:rsidR="00AB1825" w:rsidRPr="00D826E7">
        <w:rPr>
          <w:rFonts w:asciiTheme="majorBidi" w:hAnsiTheme="majorBidi" w:cstheme="majorBidi"/>
        </w:rPr>
        <w:t>greater contribution of power from muscles in the upper body</w:t>
      </w:r>
      <w:r w:rsidR="005560D9" w:rsidRPr="00D826E7">
        <w:rPr>
          <w:rFonts w:asciiTheme="majorBidi" w:hAnsiTheme="majorBidi" w:cstheme="majorBidi"/>
        </w:rPr>
        <w:t xml:space="preserve">. </w:t>
      </w:r>
      <w:r w:rsidR="00AB1825" w:rsidRPr="00D826E7">
        <w:rPr>
          <w:rFonts w:asciiTheme="majorBidi" w:hAnsiTheme="majorBidi" w:cstheme="majorBidi"/>
        </w:rPr>
        <w:t>Turpin et al.</w:t>
      </w:r>
      <w:del w:id="46" w:author="Mr Ross Wilkinson" w:date="2020-08-21T02:19:00Z">
        <w:r w:rsidR="00AB1825" w:rsidRPr="00D826E7" w:rsidDel="001D4A30">
          <w:rPr>
            <w:rFonts w:asciiTheme="majorBidi" w:hAnsiTheme="majorBidi" w:cstheme="majorBidi"/>
          </w:rPr>
          <w:delText>,</w:delText>
        </w:r>
      </w:del>
      <w:r w:rsidR="00AB1825" w:rsidRPr="00D826E7">
        <w:rPr>
          <w:rFonts w:asciiTheme="majorBidi" w:hAnsiTheme="majorBidi" w:cstheme="majorBidi"/>
        </w:rPr>
        <w:t xml:space="preserve"> </w:t>
      </w:r>
      <w:ins w:id="47" w:author="Mr Ross Wilkinson" w:date="2020-08-21T02:19:00Z">
        <w:r w:rsidR="001D4A30">
          <w:rPr>
            <w:rFonts w:asciiTheme="majorBidi" w:hAnsiTheme="majorBidi" w:cstheme="majorBidi"/>
          </w:rPr>
          <w:t>(</w:t>
        </w:r>
      </w:ins>
      <w:r w:rsidR="00AB1825" w:rsidRPr="00D826E7">
        <w:rPr>
          <w:rFonts w:asciiTheme="majorBidi" w:hAnsiTheme="majorBidi" w:cstheme="majorBidi"/>
        </w:rPr>
        <w:t>2017</w:t>
      </w:r>
      <w:ins w:id="48" w:author="Mr Ross Wilkinson" w:date="2020-08-21T02:19:00Z">
        <w:r w:rsidR="001D4A30">
          <w:rPr>
            <w:rFonts w:asciiTheme="majorBidi" w:hAnsiTheme="majorBidi" w:cstheme="majorBidi"/>
          </w:rPr>
          <w:t>)</w:t>
        </w:r>
      </w:ins>
      <w:del w:id="49" w:author="Mr Ross Wilkinson" w:date="2020-08-21T02:19:00Z">
        <w:r w:rsidR="00AB1825" w:rsidRPr="00D826E7" w:rsidDel="001D4A30">
          <w:rPr>
            <w:rFonts w:asciiTheme="majorBidi" w:hAnsiTheme="majorBidi" w:cstheme="majorBidi"/>
          </w:rPr>
          <w:delText>,</w:delText>
        </w:r>
      </w:del>
      <w:r w:rsidR="00AB1825" w:rsidRPr="00D826E7">
        <w:rPr>
          <w:rFonts w:asciiTheme="majorBidi" w:hAnsiTheme="majorBidi" w:cstheme="majorBidi"/>
        </w:rPr>
        <w:t xml:space="preserve"> </w:t>
      </w:r>
      <w:del w:id="50" w:author="Mr Ross Wilkinson" w:date="2020-08-21T02:20:00Z">
        <w:r w:rsidR="005560D9" w:rsidRPr="00D826E7" w:rsidDel="001D4A30">
          <w:rPr>
            <w:rFonts w:asciiTheme="majorBidi" w:hAnsiTheme="majorBidi" w:cstheme="majorBidi"/>
          </w:rPr>
          <w:delText>support</w:delText>
        </w:r>
        <w:r w:rsidR="0029102B" w:rsidDel="001D4A30">
          <w:rPr>
            <w:rFonts w:asciiTheme="majorBidi" w:hAnsiTheme="majorBidi" w:cstheme="majorBidi"/>
          </w:rPr>
          <w:delText>ed th</w:delText>
        </w:r>
      </w:del>
      <w:del w:id="51" w:author="Mr Ross Wilkinson" w:date="2020-08-21T02:19:00Z">
        <w:r w:rsidR="0029102B" w:rsidDel="001D4A30">
          <w:rPr>
            <w:rFonts w:asciiTheme="majorBidi" w:hAnsiTheme="majorBidi" w:cstheme="majorBidi"/>
          </w:rPr>
          <w:delText>is</w:delText>
        </w:r>
      </w:del>
      <w:del w:id="52" w:author="Mr Ross Wilkinson" w:date="2020-08-21T02:20:00Z">
        <w:r w:rsidR="005560D9" w:rsidRPr="00D826E7" w:rsidDel="001D4A30">
          <w:rPr>
            <w:rFonts w:asciiTheme="majorBidi" w:hAnsiTheme="majorBidi" w:cstheme="majorBidi"/>
          </w:rPr>
          <w:delText xml:space="preserve"> </w:delText>
        </w:r>
      </w:del>
      <w:del w:id="53" w:author="Mr Ross Wilkinson" w:date="2020-08-21T02:19:00Z">
        <w:r w:rsidR="0029102B" w:rsidDel="001D4A30">
          <w:rPr>
            <w:rFonts w:asciiTheme="majorBidi" w:hAnsiTheme="majorBidi" w:cstheme="majorBidi"/>
          </w:rPr>
          <w:delText xml:space="preserve">by </w:delText>
        </w:r>
      </w:del>
      <w:del w:id="54" w:author="Mr Ross Wilkinson" w:date="2020-08-21T02:20:00Z">
        <w:r w:rsidR="0029102B" w:rsidRPr="00D826E7" w:rsidDel="001D4A30">
          <w:rPr>
            <w:rFonts w:asciiTheme="majorBidi" w:hAnsiTheme="majorBidi" w:cstheme="majorBidi"/>
          </w:rPr>
          <w:delText>f</w:delText>
        </w:r>
        <w:r w:rsidR="0029102B" w:rsidDel="001D4A30">
          <w:rPr>
            <w:rFonts w:asciiTheme="majorBidi" w:hAnsiTheme="majorBidi" w:cstheme="majorBidi"/>
          </w:rPr>
          <w:delText>inding</w:delText>
        </w:r>
      </w:del>
      <w:ins w:id="55" w:author="Mr Ross Wilkinson" w:date="2020-08-21T02:20:00Z">
        <w:r w:rsidR="001D4A30">
          <w:rPr>
            <w:rFonts w:asciiTheme="majorBidi" w:hAnsiTheme="majorBidi" w:cstheme="majorBidi"/>
          </w:rPr>
          <w:t>provided further evidence</w:t>
        </w:r>
      </w:ins>
      <w:r w:rsidR="00AB1825" w:rsidRPr="00D826E7">
        <w:rPr>
          <w:rFonts w:asciiTheme="majorBidi" w:hAnsiTheme="majorBidi" w:cstheme="majorBidi"/>
        </w:rPr>
        <w:t xml:space="preserve"> that </w:t>
      </w:r>
      <w:ins w:id="56" w:author="Mr Ross Wilkinson" w:date="2020-08-21T02:20:00Z">
        <w:r w:rsidR="001D4A30">
          <w:rPr>
            <w:rFonts w:asciiTheme="majorBidi" w:hAnsiTheme="majorBidi" w:cstheme="majorBidi"/>
          </w:rPr>
          <w:t xml:space="preserve">a </w:t>
        </w:r>
      </w:ins>
      <w:r w:rsidR="00AB1825" w:rsidRPr="00D826E7">
        <w:rPr>
          <w:rFonts w:asciiTheme="majorBidi" w:hAnsiTheme="majorBidi" w:cstheme="majorBidi"/>
        </w:rPr>
        <w:t>rider</w:t>
      </w:r>
      <w:ins w:id="57" w:author="Mr Ross Wilkinson" w:date="2020-08-21T02:20:00Z">
        <w:r w:rsidR="001D4A30">
          <w:rPr>
            <w:rFonts w:asciiTheme="majorBidi" w:hAnsiTheme="majorBidi" w:cstheme="majorBidi"/>
          </w:rPr>
          <w:t>’</w:t>
        </w:r>
      </w:ins>
      <w:r w:rsidR="00AB1825" w:rsidRPr="00D826E7">
        <w:rPr>
          <w:rFonts w:asciiTheme="majorBidi" w:hAnsiTheme="majorBidi" w:cstheme="majorBidi"/>
        </w:rPr>
        <w:t xml:space="preserve">s upper body muscles are more activated during high-power output cycling </w:t>
      </w:r>
      <w:del w:id="58" w:author="Mr Ross Wilkinson" w:date="2020-08-21T02:20:00Z">
        <w:r w:rsidR="00AB1825" w:rsidRPr="00D826E7" w:rsidDel="001D4A30">
          <w:rPr>
            <w:rFonts w:asciiTheme="majorBidi" w:hAnsiTheme="majorBidi" w:cstheme="majorBidi"/>
          </w:rPr>
          <w:delText xml:space="preserve">than </w:delText>
        </w:r>
      </w:del>
      <w:r w:rsidR="00AB1825" w:rsidRPr="00D826E7">
        <w:rPr>
          <w:rFonts w:asciiTheme="majorBidi" w:hAnsiTheme="majorBidi" w:cstheme="majorBidi"/>
        </w:rPr>
        <w:t xml:space="preserve">in a non-seated posture compared to when seated. </w:t>
      </w:r>
      <w:del w:id="59" w:author="Mr Ross Wilkinson" w:date="2020-08-21T02:21:00Z">
        <w:r w:rsidR="00AB1825" w:rsidRPr="00D826E7" w:rsidDel="001D4A30">
          <w:rPr>
            <w:rFonts w:asciiTheme="majorBidi" w:hAnsiTheme="majorBidi" w:cstheme="majorBidi"/>
          </w:rPr>
          <w:delText>Thus</w:delText>
        </w:r>
      </w:del>
      <w:ins w:id="60" w:author="Mr Ross Wilkinson" w:date="2020-08-21T02:21:00Z">
        <w:r w:rsidR="001D4A30">
          <w:rPr>
            <w:rFonts w:asciiTheme="majorBidi" w:hAnsiTheme="majorBidi" w:cstheme="majorBidi"/>
          </w:rPr>
          <w:t>Hence</w:t>
        </w:r>
      </w:ins>
      <w:r w:rsidR="00AB1825" w:rsidRPr="00D826E7">
        <w:rPr>
          <w:rFonts w:asciiTheme="majorBidi" w:hAnsiTheme="majorBidi" w:cstheme="majorBidi"/>
        </w:rPr>
        <w:t xml:space="preserve">, </w:t>
      </w:r>
      <w:ins w:id="61" w:author="Mr Ross Wilkinson" w:date="2020-08-21T02:21:00Z">
        <w:r w:rsidR="001D4A30">
          <w:rPr>
            <w:rFonts w:asciiTheme="majorBidi" w:hAnsiTheme="majorBidi" w:cstheme="majorBidi"/>
          </w:rPr>
          <w:t xml:space="preserve">it has been suggested that </w:t>
        </w:r>
      </w:ins>
      <w:r w:rsidR="00AB1825" w:rsidRPr="00D826E7">
        <w:rPr>
          <w:rFonts w:asciiTheme="majorBidi" w:hAnsiTheme="majorBidi" w:cstheme="majorBidi"/>
          <w:color w:val="000000" w:themeColor="text1"/>
        </w:rPr>
        <w:t>the contribution</w:t>
      </w:r>
      <w:ins w:id="62" w:author="Mr Ross Wilkinson" w:date="2020-08-21T02:21:00Z">
        <w:r w:rsidR="001D4A30">
          <w:rPr>
            <w:rFonts w:asciiTheme="majorBidi" w:hAnsiTheme="majorBidi" w:cstheme="majorBidi"/>
            <w:color w:val="000000" w:themeColor="text1"/>
          </w:rPr>
          <w:t xml:space="preserve"> of force</w:t>
        </w:r>
      </w:ins>
      <w:r w:rsidR="00AB1825" w:rsidRPr="00D826E7">
        <w:rPr>
          <w:rFonts w:asciiTheme="majorBidi" w:hAnsiTheme="majorBidi" w:cstheme="majorBidi"/>
          <w:color w:val="000000" w:themeColor="text1"/>
        </w:rPr>
        <w:t xml:space="preserve"> made by the upper body via the handle</w:t>
      </w:r>
      <w:del w:id="63" w:author="Mr Ross Wilkinson" w:date="2020-08-21T02:20:00Z">
        <w:r w:rsidR="00AB1825" w:rsidRPr="00D826E7" w:rsidDel="001D4A30">
          <w:rPr>
            <w:rFonts w:asciiTheme="majorBidi" w:hAnsiTheme="majorBidi" w:cstheme="majorBidi"/>
            <w:color w:val="000000" w:themeColor="text1"/>
          </w:rPr>
          <w:delText>-</w:delText>
        </w:r>
      </w:del>
      <w:r w:rsidR="00AB1825" w:rsidRPr="00D826E7">
        <w:rPr>
          <w:rFonts w:asciiTheme="majorBidi" w:hAnsiTheme="majorBidi" w:cstheme="majorBidi"/>
          <w:color w:val="000000" w:themeColor="text1"/>
        </w:rPr>
        <w:t xml:space="preserve">bar grip is to help to overcome the large resistive loads typically </w:t>
      </w:r>
      <w:del w:id="64" w:author="Mr Ross Wilkinson" w:date="2020-08-21T02:21:00Z">
        <w:r w:rsidR="00AB1825" w:rsidRPr="00D826E7" w:rsidDel="001D4A30">
          <w:rPr>
            <w:rFonts w:asciiTheme="majorBidi" w:hAnsiTheme="majorBidi" w:cstheme="majorBidi"/>
            <w:color w:val="000000" w:themeColor="text1"/>
          </w:rPr>
          <w:delText xml:space="preserve">used </w:delText>
        </w:r>
      </w:del>
      <w:ins w:id="65" w:author="Mr Ross Wilkinson" w:date="2020-08-21T02:21:00Z">
        <w:r w:rsidR="001D4A30">
          <w:rPr>
            <w:rFonts w:asciiTheme="majorBidi" w:hAnsiTheme="majorBidi" w:cstheme="majorBidi"/>
            <w:color w:val="000000" w:themeColor="text1"/>
          </w:rPr>
          <w:t>encountered</w:t>
        </w:r>
        <w:r w:rsidR="001D4A30" w:rsidRPr="00D826E7">
          <w:rPr>
            <w:rFonts w:asciiTheme="majorBidi" w:hAnsiTheme="majorBidi" w:cstheme="majorBidi"/>
            <w:color w:val="000000" w:themeColor="text1"/>
          </w:rPr>
          <w:t xml:space="preserve"> </w:t>
        </w:r>
      </w:ins>
      <w:r w:rsidR="00AB1825" w:rsidRPr="00D826E7">
        <w:rPr>
          <w:rFonts w:asciiTheme="majorBidi" w:hAnsiTheme="majorBidi" w:cstheme="majorBidi"/>
          <w:color w:val="000000" w:themeColor="text1"/>
        </w:rPr>
        <w:t>during high</w:t>
      </w:r>
      <w:del w:id="66" w:author="Mr Ross Wilkinson" w:date="2020-08-21T02:22:00Z">
        <w:r w:rsidR="00AB1825" w:rsidRPr="00D826E7" w:rsidDel="001D4A30">
          <w:rPr>
            <w:rFonts w:asciiTheme="majorBidi" w:hAnsiTheme="majorBidi" w:cstheme="majorBidi"/>
            <w:color w:val="000000" w:themeColor="text1"/>
          </w:rPr>
          <w:delText xml:space="preserve"> intensity leg cycle ergometry</w:delText>
        </w:r>
      </w:del>
      <w:ins w:id="67" w:author="Mr Ross Wilkinson" w:date="2020-08-21T02:22:00Z">
        <w:r w:rsidR="001D4A30">
          <w:rPr>
            <w:rFonts w:asciiTheme="majorBidi" w:hAnsiTheme="majorBidi" w:cstheme="majorBidi"/>
            <w:color w:val="000000" w:themeColor="text1"/>
          </w:rPr>
          <w:t>-power output cycling</w:t>
        </w:r>
      </w:ins>
      <w:r w:rsidR="00AB1825" w:rsidRPr="00D826E7">
        <w:rPr>
          <w:rFonts w:asciiTheme="majorBidi" w:hAnsiTheme="majorBidi" w:cstheme="majorBidi"/>
          <w:color w:val="000000" w:themeColor="text1"/>
        </w:rPr>
        <w:t xml:space="preserve"> </w:t>
      </w:r>
      <w:r w:rsidR="005560D9" w:rsidRPr="00D826E7">
        <w:rPr>
          <w:rFonts w:asciiTheme="majorBidi" w:hAnsiTheme="majorBidi" w:cstheme="majorBidi"/>
          <w:color w:val="000000" w:themeColor="text1"/>
        </w:rPr>
        <w:t>(</w:t>
      </w:r>
      <w:r w:rsidR="00AB1825" w:rsidRPr="00D826E7">
        <w:rPr>
          <w:rFonts w:asciiTheme="majorBidi" w:hAnsiTheme="majorBidi" w:cstheme="majorBidi"/>
          <w:color w:val="000000" w:themeColor="text1"/>
        </w:rPr>
        <w:t>Baker</w:t>
      </w:r>
      <w:r w:rsidR="005560D9" w:rsidRPr="00D826E7">
        <w:rPr>
          <w:rFonts w:asciiTheme="majorBidi" w:hAnsiTheme="majorBidi" w:cstheme="majorBidi"/>
          <w:color w:val="000000" w:themeColor="text1"/>
        </w:rPr>
        <w:t xml:space="preserve">, </w:t>
      </w:r>
      <w:r w:rsidR="00AB1825" w:rsidRPr="00D826E7">
        <w:rPr>
          <w:rFonts w:asciiTheme="majorBidi" w:hAnsiTheme="majorBidi" w:cstheme="majorBidi"/>
          <w:color w:val="000000" w:themeColor="text1"/>
        </w:rPr>
        <w:t>2001).</w:t>
      </w:r>
      <w:bookmarkStart w:id="68" w:name="OLE_LINK123"/>
      <w:bookmarkStart w:id="69" w:name="OLE_LINK124"/>
      <w:r w:rsidR="0029102B">
        <w:rPr>
          <w:rFonts w:asciiTheme="majorBidi" w:hAnsiTheme="majorBidi" w:cstheme="majorBidi"/>
          <w:color w:val="000000" w:themeColor="text1"/>
        </w:rPr>
        <w:t xml:space="preserve"> </w:t>
      </w:r>
      <w:r w:rsidR="00086DB3" w:rsidRPr="00D826E7">
        <w:rPr>
          <w:rFonts w:asciiTheme="majorBidi" w:hAnsiTheme="majorBidi" w:cstheme="majorBidi"/>
        </w:rPr>
        <w:t>Turpin</w:t>
      </w:r>
      <w:del w:id="70" w:author="Mr Ross Wilkinson" w:date="2020-08-21T02:17:00Z">
        <w:r w:rsidR="00086DB3" w:rsidRPr="00D826E7" w:rsidDel="006C752E">
          <w:rPr>
            <w:rFonts w:asciiTheme="majorBidi" w:hAnsiTheme="majorBidi" w:cstheme="majorBidi"/>
          </w:rPr>
          <w:delText xml:space="preserve">, </w:delText>
        </w:r>
      </w:del>
      <w:ins w:id="71" w:author="Mr Ross Wilkinson" w:date="2020-08-21T02:17:00Z">
        <w:r w:rsidR="006C752E">
          <w:rPr>
            <w:rFonts w:asciiTheme="majorBidi" w:hAnsiTheme="majorBidi" w:cstheme="majorBidi"/>
          </w:rPr>
          <w:t xml:space="preserve"> </w:t>
        </w:r>
      </w:ins>
      <w:r w:rsidR="00086DB3" w:rsidRPr="00D826E7">
        <w:rPr>
          <w:rFonts w:asciiTheme="majorBidi" w:hAnsiTheme="majorBidi" w:cstheme="majorBidi"/>
        </w:rPr>
        <w:t>et</w:t>
      </w:r>
      <w:ins w:id="72" w:author="Mr Ross Wilkinson" w:date="2020-08-21T02:17:00Z">
        <w:r w:rsidR="006C752E">
          <w:rPr>
            <w:rFonts w:asciiTheme="majorBidi" w:hAnsiTheme="majorBidi" w:cstheme="majorBidi"/>
          </w:rPr>
          <w:t xml:space="preserve"> </w:t>
        </w:r>
      </w:ins>
      <w:del w:id="73" w:author="Mr Ross Wilkinson" w:date="2020-08-21T02:17:00Z">
        <w:r w:rsidR="00086DB3" w:rsidRPr="00D826E7" w:rsidDel="006C752E">
          <w:rPr>
            <w:rFonts w:asciiTheme="majorBidi" w:hAnsiTheme="majorBidi" w:cstheme="majorBidi"/>
          </w:rPr>
          <w:delText>.</w:delText>
        </w:r>
      </w:del>
      <w:r w:rsidR="00086DB3" w:rsidRPr="00D826E7">
        <w:rPr>
          <w:rFonts w:asciiTheme="majorBidi" w:hAnsiTheme="majorBidi" w:cstheme="majorBidi"/>
        </w:rPr>
        <w:t>al</w:t>
      </w:r>
      <w:ins w:id="74" w:author="Mr Ross Wilkinson" w:date="2020-08-21T02:17:00Z">
        <w:r w:rsidR="006C752E">
          <w:rPr>
            <w:rFonts w:asciiTheme="majorBidi" w:hAnsiTheme="majorBidi" w:cstheme="majorBidi"/>
          </w:rPr>
          <w:t>.</w:t>
        </w:r>
      </w:ins>
      <w:r w:rsidR="00086DB3" w:rsidRPr="00D826E7">
        <w:rPr>
          <w:rFonts w:asciiTheme="majorBidi" w:hAnsiTheme="majorBidi" w:cstheme="majorBidi"/>
        </w:rPr>
        <w:t xml:space="preserve"> </w:t>
      </w:r>
      <w:ins w:id="75" w:author="Mr Ross Wilkinson" w:date="2020-08-21T02:17:00Z">
        <w:r w:rsidR="006C752E">
          <w:rPr>
            <w:rFonts w:asciiTheme="majorBidi" w:hAnsiTheme="majorBidi" w:cstheme="majorBidi"/>
          </w:rPr>
          <w:t>(</w:t>
        </w:r>
      </w:ins>
      <w:r w:rsidR="00086DB3" w:rsidRPr="00D826E7">
        <w:rPr>
          <w:rFonts w:asciiTheme="majorBidi" w:hAnsiTheme="majorBidi" w:cstheme="majorBidi"/>
        </w:rPr>
        <w:t>2016</w:t>
      </w:r>
      <w:ins w:id="76" w:author="Mr Ross Wilkinson" w:date="2020-08-21T02:17:00Z">
        <w:r w:rsidR="006C752E">
          <w:rPr>
            <w:rFonts w:asciiTheme="majorBidi" w:hAnsiTheme="majorBidi" w:cstheme="majorBidi"/>
          </w:rPr>
          <w:t>)</w:t>
        </w:r>
      </w:ins>
      <w:ins w:id="77" w:author="Mr Ross Wilkinson" w:date="2020-08-21T02:25:00Z">
        <w:r w:rsidR="001D4A30">
          <w:rPr>
            <w:rFonts w:asciiTheme="majorBidi" w:hAnsiTheme="majorBidi" w:cstheme="majorBidi"/>
          </w:rPr>
          <w:t xml:space="preserve"> provided a similar </w:t>
        </w:r>
      </w:ins>
      <w:ins w:id="78" w:author="Mr Ross Wilkinson" w:date="2020-08-21T02:26:00Z">
        <w:r w:rsidR="001D4A30">
          <w:rPr>
            <w:rFonts w:asciiTheme="majorBidi" w:hAnsiTheme="majorBidi" w:cstheme="majorBidi"/>
          </w:rPr>
          <w:t>theory</w:t>
        </w:r>
      </w:ins>
      <w:ins w:id="79" w:author="Mr Ross Wilkinson" w:date="2020-08-21T02:24:00Z">
        <w:r w:rsidR="001D4A30">
          <w:rPr>
            <w:rFonts w:asciiTheme="majorBidi" w:hAnsiTheme="majorBidi" w:cstheme="majorBidi"/>
          </w:rPr>
          <w:t xml:space="preserve"> </w:t>
        </w:r>
      </w:ins>
      <w:del w:id="80" w:author="Mr Ross Wilkinson" w:date="2020-08-21T02:24:00Z">
        <w:r w:rsidR="00086DB3" w:rsidRPr="00D826E7" w:rsidDel="001D4A30">
          <w:rPr>
            <w:rFonts w:asciiTheme="majorBidi" w:hAnsiTheme="majorBidi" w:cstheme="majorBidi"/>
          </w:rPr>
          <w:delText xml:space="preserve"> </w:delText>
        </w:r>
        <w:bookmarkEnd w:id="68"/>
        <w:bookmarkEnd w:id="69"/>
        <w:r w:rsidR="00086DB3" w:rsidRPr="00D826E7" w:rsidDel="001D4A30">
          <w:rPr>
            <w:rFonts w:asciiTheme="majorBidi" w:hAnsiTheme="majorBidi" w:cstheme="majorBidi"/>
          </w:rPr>
          <w:delText xml:space="preserve">also </w:delText>
        </w:r>
      </w:del>
      <w:del w:id="81" w:author="Mr Ross Wilkinson" w:date="2020-08-21T02:26:00Z">
        <w:r w:rsidR="00086DB3" w:rsidRPr="00D826E7" w:rsidDel="001D4A30">
          <w:rPr>
            <w:rFonts w:asciiTheme="majorBidi" w:hAnsiTheme="majorBidi" w:cstheme="majorBidi"/>
          </w:rPr>
          <w:delText xml:space="preserve">stated </w:delText>
        </w:r>
      </w:del>
      <w:r w:rsidR="00086DB3" w:rsidRPr="00D826E7">
        <w:rPr>
          <w:rFonts w:asciiTheme="majorBidi" w:hAnsiTheme="majorBidi" w:cstheme="majorBidi"/>
        </w:rPr>
        <w:t xml:space="preserve">that </w:t>
      </w:r>
      <w:del w:id="82" w:author="Mr Ross Wilkinson" w:date="2020-08-21T02:26:00Z">
        <w:r w:rsidR="00086DB3" w:rsidRPr="00D826E7" w:rsidDel="001D4A30">
          <w:rPr>
            <w:rFonts w:asciiTheme="majorBidi" w:hAnsiTheme="majorBidi" w:cstheme="majorBidi"/>
          </w:rPr>
          <w:delText>the</w:delText>
        </w:r>
      </w:del>
      <w:r w:rsidR="00086DB3" w:rsidRPr="00D826E7">
        <w:rPr>
          <w:rFonts w:asciiTheme="majorBidi" w:hAnsiTheme="majorBidi" w:cstheme="majorBidi"/>
        </w:rPr>
        <w:t xml:space="preserve"> increasing pedal forces </w:t>
      </w:r>
      <w:del w:id="83" w:author="Mr Ross Wilkinson" w:date="2020-08-21T02:26:00Z">
        <w:r w:rsidR="00086DB3" w:rsidRPr="00D826E7" w:rsidDel="001D4A30">
          <w:rPr>
            <w:rFonts w:asciiTheme="majorBidi" w:hAnsiTheme="majorBidi" w:cstheme="majorBidi"/>
          </w:rPr>
          <w:delText xml:space="preserve">and </w:delText>
        </w:r>
      </w:del>
      <w:ins w:id="84" w:author="Mr Ross Wilkinson" w:date="2020-08-21T02:26:00Z">
        <w:r w:rsidR="001D4A30">
          <w:rPr>
            <w:rFonts w:asciiTheme="majorBidi" w:hAnsiTheme="majorBidi" w:cstheme="majorBidi"/>
          </w:rPr>
          <w:t>lead to larger</w:t>
        </w:r>
        <w:r w:rsidR="001D4A30" w:rsidRPr="00D826E7">
          <w:rPr>
            <w:rFonts w:asciiTheme="majorBidi" w:hAnsiTheme="majorBidi" w:cstheme="majorBidi"/>
          </w:rPr>
          <w:t xml:space="preserve"> </w:t>
        </w:r>
      </w:ins>
      <w:r w:rsidR="00086DB3" w:rsidRPr="00D826E7">
        <w:rPr>
          <w:rFonts w:asciiTheme="majorBidi" w:hAnsiTheme="majorBidi" w:cstheme="majorBidi"/>
        </w:rPr>
        <w:t>upward reaction forces acting on the trunk</w:t>
      </w:r>
      <w:del w:id="85" w:author="Mr Ross Wilkinson" w:date="2020-08-21T02:26:00Z">
        <w:r w:rsidR="00086DB3" w:rsidRPr="00D826E7" w:rsidDel="001D4A30">
          <w:rPr>
            <w:rFonts w:asciiTheme="majorBidi" w:hAnsiTheme="majorBidi" w:cstheme="majorBidi"/>
          </w:rPr>
          <w:delText xml:space="preserve"> also increase</w:delText>
        </w:r>
      </w:del>
      <w:r w:rsidR="00086DB3" w:rsidRPr="00D826E7">
        <w:rPr>
          <w:rFonts w:asciiTheme="majorBidi" w:hAnsiTheme="majorBidi" w:cstheme="majorBidi"/>
        </w:rPr>
        <w:t xml:space="preserve">, </w:t>
      </w:r>
      <w:del w:id="86" w:author="Mr Ross Wilkinson" w:date="2020-08-21T02:26:00Z">
        <w:r w:rsidR="00086DB3" w:rsidRPr="00D826E7" w:rsidDel="001D4A30">
          <w:rPr>
            <w:rFonts w:asciiTheme="majorBidi" w:hAnsiTheme="majorBidi" w:cstheme="majorBidi"/>
          </w:rPr>
          <w:delText xml:space="preserve">and </w:delText>
        </w:r>
      </w:del>
      <w:ins w:id="87" w:author="Mr Ross Wilkinson" w:date="2020-08-21T02:26:00Z">
        <w:r w:rsidR="001D4A30">
          <w:rPr>
            <w:rFonts w:asciiTheme="majorBidi" w:hAnsiTheme="majorBidi" w:cstheme="majorBidi"/>
          </w:rPr>
          <w:t>which</w:t>
        </w:r>
        <w:r w:rsidR="001D4A30" w:rsidRPr="00D826E7">
          <w:rPr>
            <w:rFonts w:asciiTheme="majorBidi" w:hAnsiTheme="majorBidi" w:cstheme="majorBidi"/>
          </w:rPr>
          <w:t xml:space="preserve"> </w:t>
        </w:r>
      </w:ins>
      <w:del w:id="88" w:author="Mr Ross Wilkinson" w:date="2020-08-21T02:27:00Z">
        <w:r w:rsidR="00086DB3" w:rsidRPr="00D826E7" w:rsidDel="001D4A30">
          <w:rPr>
            <w:rFonts w:asciiTheme="majorBidi" w:hAnsiTheme="majorBidi" w:cstheme="majorBidi"/>
          </w:rPr>
          <w:delText xml:space="preserve">eventually </w:delText>
        </w:r>
      </w:del>
      <w:r w:rsidR="00086DB3" w:rsidRPr="00D826E7">
        <w:rPr>
          <w:rFonts w:asciiTheme="majorBidi" w:hAnsiTheme="majorBidi" w:cstheme="majorBidi"/>
        </w:rPr>
        <w:t>tend to lift the upper body</w:t>
      </w:r>
      <w:ins w:id="89" w:author="Mr Ross Wilkinson" w:date="2020-08-21T02:27:00Z">
        <w:r w:rsidR="001D4A30">
          <w:rPr>
            <w:rFonts w:asciiTheme="majorBidi" w:hAnsiTheme="majorBidi" w:cstheme="majorBidi"/>
          </w:rPr>
          <w:t xml:space="preserve">. </w:t>
        </w:r>
      </w:ins>
      <w:del w:id="90" w:author="Mr Ross Wilkinson" w:date="2020-08-21T02:27:00Z">
        <w:r w:rsidR="00086DB3" w:rsidRPr="00D826E7" w:rsidDel="001D4A30">
          <w:rPr>
            <w:rFonts w:asciiTheme="majorBidi" w:hAnsiTheme="majorBidi" w:cstheme="majorBidi"/>
          </w:rPr>
          <w:delText xml:space="preserve"> h</w:delText>
        </w:r>
      </w:del>
      <w:ins w:id="91" w:author="Mr Ross Wilkinson" w:date="2020-08-21T02:27:00Z">
        <w:r w:rsidR="001D4A30">
          <w:rPr>
            <w:rFonts w:asciiTheme="majorBidi" w:hAnsiTheme="majorBidi" w:cstheme="majorBidi"/>
          </w:rPr>
          <w:t>H</w:t>
        </w:r>
      </w:ins>
      <w:r w:rsidR="00086DB3" w:rsidRPr="00D826E7">
        <w:rPr>
          <w:rFonts w:asciiTheme="majorBidi" w:hAnsiTheme="majorBidi" w:cstheme="majorBidi"/>
        </w:rPr>
        <w:t>owever</w:t>
      </w:r>
      <w:ins w:id="92" w:author="Mr Ross Wilkinson" w:date="2020-08-21T02:27:00Z">
        <w:r w:rsidR="001D4A30">
          <w:rPr>
            <w:rFonts w:asciiTheme="majorBidi" w:hAnsiTheme="majorBidi" w:cstheme="majorBidi"/>
          </w:rPr>
          <w:t xml:space="preserve">, it should be noted that </w:t>
        </w:r>
      </w:ins>
      <w:ins w:id="93" w:author="Mr Ross Wilkinson" w:date="2020-08-21T02:28:00Z">
        <w:r w:rsidR="001B1750">
          <w:rPr>
            <w:rFonts w:asciiTheme="majorBidi" w:hAnsiTheme="majorBidi" w:cstheme="majorBidi"/>
          </w:rPr>
          <w:t xml:space="preserve">neither Baker (2001) or Turpin et al. (2016) </w:t>
        </w:r>
      </w:ins>
      <w:del w:id="94" w:author="Mr Ross Wilkinson" w:date="2020-08-21T02:28:00Z">
        <w:r w:rsidR="00086DB3" w:rsidRPr="00D826E7" w:rsidDel="001B1750">
          <w:rPr>
            <w:rFonts w:asciiTheme="majorBidi" w:hAnsiTheme="majorBidi" w:cstheme="majorBidi"/>
          </w:rPr>
          <w:delText xml:space="preserve"> this was not </w:delText>
        </w:r>
      </w:del>
      <w:r w:rsidR="00086DB3" w:rsidRPr="00D826E7">
        <w:rPr>
          <w:rFonts w:asciiTheme="majorBidi" w:hAnsiTheme="majorBidi" w:cstheme="majorBidi"/>
        </w:rPr>
        <w:t>directly measured</w:t>
      </w:r>
      <w:ins w:id="95" w:author="Mr Ross Wilkinson" w:date="2020-08-21T02:28:00Z">
        <w:r w:rsidR="001B1750">
          <w:rPr>
            <w:rFonts w:asciiTheme="majorBidi" w:hAnsiTheme="majorBidi" w:cstheme="majorBidi"/>
          </w:rPr>
          <w:t xml:space="preserve"> the vertical forces acting on the rider</w:t>
        </w:r>
      </w:ins>
      <w:r w:rsidR="004945F4" w:rsidRPr="00D826E7">
        <w:rPr>
          <w:rFonts w:asciiTheme="majorBidi" w:hAnsiTheme="majorBidi" w:cstheme="majorBidi"/>
        </w:rPr>
        <w:t xml:space="preserve">. </w:t>
      </w:r>
    </w:p>
    <w:p w14:paraId="72B80C52" w14:textId="77777777" w:rsidR="00086DB3" w:rsidRPr="00D826E7" w:rsidRDefault="00086DB3" w:rsidP="00215183">
      <w:pPr>
        <w:rPr>
          <w:rFonts w:asciiTheme="majorBidi" w:hAnsiTheme="majorBidi" w:cstheme="majorBidi"/>
          <w:color w:val="000000" w:themeColor="text1"/>
        </w:rPr>
      </w:pPr>
    </w:p>
    <w:p w14:paraId="39537586" w14:textId="0D649418" w:rsidR="00B651D8" w:rsidRPr="00D4491B" w:rsidRDefault="005560D9" w:rsidP="006C752E">
      <w:pPr>
        <w:spacing w:line="360" w:lineRule="auto"/>
        <w:jc w:val="both"/>
        <w:rPr>
          <w:rFonts w:asciiTheme="majorBidi" w:hAnsiTheme="majorBidi" w:cstheme="majorBidi"/>
          <w:color w:val="000000" w:themeColor="text1"/>
        </w:rPr>
        <w:pPrChange w:id="96" w:author="Mr Ross Wilkinson" w:date="2020-08-21T02:10:00Z">
          <w:pPr/>
        </w:pPrChange>
      </w:pPr>
      <w:r w:rsidRPr="00D826E7">
        <w:rPr>
          <w:rFonts w:asciiTheme="majorBidi" w:hAnsiTheme="majorBidi" w:cstheme="majorBidi"/>
          <w:color w:val="000000" w:themeColor="text1"/>
        </w:rPr>
        <w:t>Another factor needed to be considered i</w:t>
      </w:r>
      <w:r w:rsidR="00086DB3" w:rsidRPr="00D826E7">
        <w:rPr>
          <w:rFonts w:asciiTheme="majorBidi" w:hAnsiTheme="majorBidi" w:cstheme="majorBidi"/>
          <w:color w:val="000000" w:themeColor="text1"/>
        </w:rPr>
        <w:t xml:space="preserve">s </w:t>
      </w:r>
      <w:r w:rsidRPr="00D826E7">
        <w:rPr>
          <w:rFonts w:asciiTheme="majorBidi" w:hAnsiTheme="majorBidi" w:cstheme="majorBidi"/>
          <w:color w:val="000000" w:themeColor="text1"/>
        </w:rPr>
        <w:t>the rider’s cent</w:t>
      </w:r>
      <w:del w:id="97" w:author="Mr Ross Wilkinson" w:date="2020-08-21T02:28:00Z">
        <w:r w:rsidRPr="00D826E7" w:rsidDel="001B1750">
          <w:rPr>
            <w:rFonts w:asciiTheme="majorBidi" w:hAnsiTheme="majorBidi" w:cstheme="majorBidi"/>
            <w:color w:val="000000" w:themeColor="text1"/>
          </w:rPr>
          <w:delText>e</w:delText>
        </w:r>
      </w:del>
      <w:r w:rsidRPr="00D826E7">
        <w:rPr>
          <w:rFonts w:asciiTheme="majorBidi" w:hAnsiTheme="majorBidi" w:cstheme="majorBidi"/>
          <w:color w:val="000000" w:themeColor="text1"/>
        </w:rPr>
        <w:t>r</w:t>
      </w:r>
      <w:ins w:id="98" w:author="Mr Ross Wilkinson" w:date="2020-08-21T02:28:00Z">
        <w:r w:rsidR="001B1750">
          <w:rPr>
            <w:rFonts w:asciiTheme="majorBidi" w:hAnsiTheme="majorBidi" w:cstheme="majorBidi"/>
            <w:color w:val="000000" w:themeColor="text1"/>
          </w:rPr>
          <w:t>e</w:t>
        </w:r>
      </w:ins>
      <w:r w:rsidRPr="00D826E7">
        <w:rPr>
          <w:rFonts w:asciiTheme="majorBidi" w:hAnsiTheme="majorBidi" w:cstheme="majorBidi"/>
          <w:color w:val="000000" w:themeColor="text1"/>
        </w:rPr>
        <w:t xml:space="preserve"> of mass (</w:t>
      </w:r>
      <w:proofErr w:type="spellStart"/>
      <w:r w:rsidRPr="00D826E7">
        <w:rPr>
          <w:rFonts w:asciiTheme="majorBidi" w:hAnsiTheme="majorBidi" w:cstheme="majorBidi"/>
          <w:color w:val="000000" w:themeColor="text1"/>
        </w:rPr>
        <w:t>C</w:t>
      </w:r>
      <w:r w:rsidR="0029102B">
        <w:rPr>
          <w:rFonts w:asciiTheme="majorBidi" w:hAnsiTheme="majorBidi" w:cstheme="majorBidi"/>
          <w:color w:val="000000" w:themeColor="text1"/>
        </w:rPr>
        <w:t>o</w:t>
      </w:r>
      <w:r w:rsidRPr="00D826E7">
        <w:rPr>
          <w:rFonts w:asciiTheme="majorBidi" w:hAnsiTheme="majorBidi" w:cstheme="majorBidi"/>
          <w:color w:val="000000" w:themeColor="text1"/>
        </w:rPr>
        <w:t>M</w:t>
      </w:r>
      <w:proofErr w:type="spellEnd"/>
      <w:r w:rsidRPr="00D826E7">
        <w:rPr>
          <w:rFonts w:asciiTheme="majorBidi" w:hAnsiTheme="majorBidi" w:cstheme="majorBidi"/>
          <w:color w:val="000000" w:themeColor="text1"/>
        </w:rPr>
        <w:t xml:space="preserve">). </w:t>
      </w:r>
      <w:bookmarkStart w:id="99" w:name="OLE_LINK91"/>
      <w:bookmarkStart w:id="100" w:name="OLE_LINK92"/>
      <w:r w:rsidRPr="00D826E7">
        <w:rPr>
          <w:rFonts w:asciiTheme="majorBidi" w:hAnsiTheme="majorBidi" w:cstheme="majorBidi"/>
        </w:rPr>
        <w:t xml:space="preserve">Research by </w:t>
      </w:r>
      <w:bookmarkStart w:id="101" w:name="OLE_LINK118"/>
      <w:bookmarkStart w:id="102" w:name="OLE_LINK119"/>
      <w:r w:rsidRPr="00D826E7">
        <w:rPr>
          <w:rFonts w:asciiTheme="majorBidi" w:hAnsiTheme="majorBidi" w:cstheme="majorBidi"/>
        </w:rPr>
        <w:t>Baker</w:t>
      </w:r>
      <w:del w:id="103" w:author="Mr Ross Wilkinson" w:date="2020-08-21T02:28:00Z">
        <w:r w:rsidRPr="00D826E7" w:rsidDel="001B1750">
          <w:rPr>
            <w:rFonts w:asciiTheme="majorBidi" w:hAnsiTheme="majorBidi" w:cstheme="majorBidi"/>
          </w:rPr>
          <w:delText>,</w:delText>
        </w:r>
      </w:del>
      <w:r w:rsidRPr="00D826E7">
        <w:rPr>
          <w:rFonts w:asciiTheme="majorBidi" w:hAnsiTheme="majorBidi" w:cstheme="majorBidi"/>
        </w:rPr>
        <w:t xml:space="preserve"> (2001) </w:t>
      </w:r>
      <w:bookmarkEnd w:id="101"/>
      <w:bookmarkEnd w:id="102"/>
      <w:r w:rsidRPr="00D826E7">
        <w:rPr>
          <w:rFonts w:asciiTheme="majorBidi" w:hAnsiTheme="majorBidi" w:cstheme="majorBidi"/>
        </w:rPr>
        <w:t xml:space="preserve">and </w:t>
      </w:r>
      <w:bookmarkStart w:id="104" w:name="OLE_LINK116"/>
      <w:bookmarkStart w:id="105" w:name="OLE_LINK117"/>
      <w:r w:rsidRPr="00D826E7">
        <w:rPr>
          <w:rFonts w:asciiTheme="majorBidi" w:hAnsiTheme="majorBidi" w:cstheme="majorBidi"/>
        </w:rPr>
        <w:t>Dore et al.</w:t>
      </w:r>
      <w:del w:id="106" w:author="Mr Ross Wilkinson" w:date="2020-08-21T02:28:00Z">
        <w:r w:rsidRPr="00D826E7" w:rsidDel="001B1750">
          <w:rPr>
            <w:rFonts w:asciiTheme="majorBidi" w:hAnsiTheme="majorBidi" w:cstheme="majorBidi"/>
          </w:rPr>
          <w:delText>,</w:delText>
        </w:r>
      </w:del>
      <w:r w:rsidRPr="00D826E7">
        <w:rPr>
          <w:rFonts w:asciiTheme="majorBidi" w:hAnsiTheme="majorBidi" w:cstheme="majorBidi"/>
        </w:rPr>
        <w:t xml:space="preserve"> (2006) </w:t>
      </w:r>
      <w:bookmarkEnd w:id="104"/>
      <w:bookmarkEnd w:id="105"/>
      <w:r w:rsidRPr="00D826E7">
        <w:rPr>
          <w:rFonts w:asciiTheme="majorBidi" w:hAnsiTheme="majorBidi" w:cstheme="majorBidi"/>
        </w:rPr>
        <w:t>both theorised that by pulling up on the handle</w:t>
      </w:r>
      <w:del w:id="107" w:author="Mr Ross Wilkinson" w:date="2020-08-21T02:29:00Z">
        <w:r w:rsidRPr="00D826E7" w:rsidDel="001B1750">
          <w:rPr>
            <w:rFonts w:asciiTheme="majorBidi" w:hAnsiTheme="majorBidi" w:cstheme="majorBidi"/>
          </w:rPr>
          <w:delText>-</w:delText>
        </w:r>
      </w:del>
      <w:r w:rsidRPr="00D826E7">
        <w:rPr>
          <w:rFonts w:asciiTheme="majorBidi" w:hAnsiTheme="majorBidi" w:cstheme="majorBidi"/>
        </w:rPr>
        <w:t xml:space="preserve">bars, a rider prevents upward acceleration of their </w:t>
      </w:r>
      <w:proofErr w:type="spellStart"/>
      <w:r w:rsidRPr="00D826E7">
        <w:rPr>
          <w:rFonts w:asciiTheme="majorBidi" w:hAnsiTheme="majorBidi" w:cstheme="majorBidi"/>
        </w:rPr>
        <w:t>C</w:t>
      </w:r>
      <w:r w:rsidR="0029102B">
        <w:rPr>
          <w:rFonts w:asciiTheme="majorBidi" w:hAnsiTheme="majorBidi" w:cstheme="majorBidi"/>
        </w:rPr>
        <w:t>o</w:t>
      </w:r>
      <w:r w:rsidRPr="00D826E7">
        <w:rPr>
          <w:rFonts w:asciiTheme="majorBidi" w:hAnsiTheme="majorBidi" w:cstheme="majorBidi"/>
        </w:rPr>
        <w:t>M.</w:t>
      </w:r>
      <w:proofErr w:type="spellEnd"/>
      <w:r w:rsidRPr="00D826E7">
        <w:rPr>
          <w:rFonts w:asciiTheme="majorBidi" w:hAnsiTheme="majorBidi" w:cstheme="majorBidi"/>
        </w:rPr>
        <w:t xml:space="preserve"> Thus, the C</w:t>
      </w:r>
      <w:r w:rsidR="0029102B">
        <w:rPr>
          <w:rFonts w:asciiTheme="majorBidi" w:hAnsiTheme="majorBidi" w:cstheme="majorBidi"/>
        </w:rPr>
        <w:t>o</w:t>
      </w:r>
      <w:r w:rsidRPr="00D826E7">
        <w:rPr>
          <w:rFonts w:asciiTheme="majorBidi" w:hAnsiTheme="majorBidi" w:cstheme="majorBidi"/>
        </w:rPr>
        <w:t>M of the body is maintained at a constant vertical level (i.e.</w:t>
      </w:r>
      <w:ins w:id="108" w:author="Mr Ross Wilkinson" w:date="2020-08-21T02:29:00Z">
        <w:r w:rsidR="001B1750">
          <w:rPr>
            <w:rFonts w:asciiTheme="majorBidi" w:hAnsiTheme="majorBidi" w:cstheme="majorBidi"/>
          </w:rPr>
          <w:t xml:space="preserve"> </w:t>
        </w:r>
      </w:ins>
      <w:r w:rsidRPr="00D826E7">
        <w:rPr>
          <w:rFonts w:asciiTheme="majorBidi" w:hAnsiTheme="majorBidi" w:cstheme="majorBidi"/>
        </w:rPr>
        <w:t>fixed to the seat), which allows leg extension power to generate greater levels of crank power (Dore et al., 2006)</w:t>
      </w:r>
      <w:bookmarkStart w:id="109" w:name="OLE_LINK108"/>
      <w:bookmarkStart w:id="110" w:name="OLE_LINK109"/>
      <w:r w:rsidRPr="00D826E7">
        <w:rPr>
          <w:rFonts w:asciiTheme="majorBidi" w:hAnsiTheme="majorBidi" w:cstheme="majorBidi"/>
        </w:rPr>
        <w:t xml:space="preserve">. </w:t>
      </w:r>
      <w:r w:rsidRPr="00D826E7">
        <w:rPr>
          <w:rFonts w:asciiTheme="majorBidi" w:hAnsiTheme="majorBidi" w:cstheme="majorBidi"/>
          <w:color w:val="000000" w:themeColor="text1"/>
          <w:lang w:val="en-US"/>
        </w:rPr>
        <w:t>Wilkinson</w:t>
      </w:r>
      <w:ins w:id="111" w:author="Mr Ross Wilkinson" w:date="2020-08-21T02:29:00Z">
        <w:r w:rsidR="001B1750">
          <w:rPr>
            <w:rFonts w:asciiTheme="majorBidi" w:hAnsiTheme="majorBidi" w:cstheme="majorBidi"/>
            <w:color w:val="000000" w:themeColor="text1"/>
            <w:lang w:val="en-US"/>
          </w:rPr>
          <w:t xml:space="preserve"> et al.</w:t>
        </w:r>
      </w:ins>
      <w:del w:id="112" w:author="Mr Ross Wilkinson" w:date="2020-08-21T02:29:00Z">
        <w:r w:rsidRPr="00D826E7" w:rsidDel="001B1750">
          <w:rPr>
            <w:rFonts w:asciiTheme="majorBidi" w:hAnsiTheme="majorBidi" w:cstheme="majorBidi"/>
            <w:color w:val="000000" w:themeColor="text1"/>
            <w:lang w:val="en-US"/>
          </w:rPr>
          <w:delText>,</w:delText>
        </w:r>
      </w:del>
      <w:r w:rsidRPr="00D826E7">
        <w:rPr>
          <w:rFonts w:asciiTheme="majorBidi" w:hAnsiTheme="majorBidi" w:cstheme="majorBidi"/>
          <w:color w:val="000000" w:themeColor="text1"/>
          <w:lang w:val="en-US"/>
        </w:rPr>
        <w:t xml:space="preserve"> </w:t>
      </w:r>
      <w:bookmarkEnd w:id="109"/>
      <w:bookmarkEnd w:id="110"/>
      <w:r w:rsidRPr="00D826E7">
        <w:rPr>
          <w:rFonts w:asciiTheme="majorBidi" w:hAnsiTheme="majorBidi" w:cstheme="majorBidi"/>
          <w:color w:val="000000" w:themeColor="text1"/>
          <w:lang w:val="en-US"/>
        </w:rPr>
        <w:t xml:space="preserve">(2020) </w:t>
      </w:r>
      <w:del w:id="113" w:author="Mr Ross Wilkinson" w:date="2020-08-21T02:29:00Z">
        <w:r w:rsidRPr="00D826E7" w:rsidDel="001B1750">
          <w:rPr>
            <w:rFonts w:asciiTheme="majorBidi" w:hAnsiTheme="majorBidi" w:cstheme="majorBidi"/>
            <w:color w:val="000000" w:themeColor="text1"/>
            <w:lang w:val="en-US"/>
          </w:rPr>
          <w:delText xml:space="preserve">actually </w:delText>
        </w:r>
      </w:del>
      <w:r w:rsidRPr="00D826E7">
        <w:rPr>
          <w:rFonts w:asciiTheme="majorBidi" w:hAnsiTheme="majorBidi" w:cstheme="majorBidi"/>
          <w:color w:val="000000" w:themeColor="text1"/>
          <w:lang w:val="en-US"/>
        </w:rPr>
        <w:t xml:space="preserve">found that </w:t>
      </w:r>
      <w:del w:id="114" w:author="Mr Ross Wilkinson" w:date="2020-08-21T02:30:00Z">
        <w:r w:rsidRPr="00D826E7" w:rsidDel="001B1750">
          <w:rPr>
            <w:rFonts w:asciiTheme="majorBidi" w:hAnsiTheme="majorBidi" w:cstheme="majorBidi"/>
            <w:color w:val="000000" w:themeColor="text1"/>
            <w:lang w:val="en-US"/>
          </w:rPr>
          <w:delText>“</w:delText>
        </w:r>
      </w:del>
      <w:r w:rsidRPr="00D826E7">
        <w:rPr>
          <w:rFonts w:asciiTheme="majorBidi" w:hAnsiTheme="majorBidi" w:cstheme="majorBidi"/>
          <w:lang w:val="en-US"/>
        </w:rPr>
        <w:t xml:space="preserve">the </w:t>
      </w:r>
      <w:ins w:id="115" w:author="Mr Ross Wilkinson" w:date="2020-08-21T02:30:00Z">
        <w:r w:rsidR="001B1750">
          <w:rPr>
            <w:rFonts w:asciiTheme="majorBidi" w:hAnsiTheme="majorBidi" w:cstheme="majorBidi"/>
            <w:lang w:val="en-US"/>
          </w:rPr>
          <w:t xml:space="preserve">vertical motion of the rider’s </w:t>
        </w:r>
      </w:ins>
      <w:del w:id="116" w:author="Mr Ross Wilkinson" w:date="2020-08-21T02:30:00Z">
        <w:r w:rsidRPr="00D826E7" w:rsidDel="001B1750">
          <w:rPr>
            <w:rFonts w:asciiTheme="majorBidi" w:hAnsiTheme="majorBidi" w:cstheme="majorBidi"/>
            <w:lang w:val="en-US"/>
          </w:rPr>
          <w:delText xml:space="preserve">rise and fall of </w:delText>
        </w:r>
      </w:del>
      <w:proofErr w:type="spellStart"/>
      <w:r w:rsidRPr="00D826E7">
        <w:rPr>
          <w:rFonts w:asciiTheme="majorBidi" w:hAnsiTheme="majorBidi" w:cstheme="majorBidi"/>
          <w:lang w:val="en-US"/>
        </w:rPr>
        <w:t>C</w:t>
      </w:r>
      <w:r w:rsidR="0029102B">
        <w:rPr>
          <w:rFonts w:asciiTheme="majorBidi" w:hAnsiTheme="majorBidi" w:cstheme="majorBidi"/>
          <w:lang w:val="en-US"/>
        </w:rPr>
        <w:t>o</w:t>
      </w:r>
      <w:r w:rsidRPr="00D826E7">
        <w:rPr>
          <w:rFonts w:asciiTheme="majorBidi" w:hAnsiTheme="majorBidi" w:cstheme="majorBidi"/>
          <w:lang w:val="en-US"/>
        </w:rPr>
        <w:t>M</w:t>
      </w:r>
      <w:proofErr w:type="spellEnd"/>
      <w:r w:rsidRPr="00D826E7">
        <w:rPr>
          <w:rFonts w:asciiTheme="majorBidi" w:hAnsiTheme="majorBidi" w:cstheme="majorBidi"/>
          <w:lang w:val="en-US"/>
        </w:rPr>
        <w:t xml:space="preserve"> </w:t>
      </w:r>
      <w:ins w:id="117" w:author="Mr Ross Wilkinson" w:date="2020-08-21T02:30:00Z">
        <w:r w:rsidR="001B1750">
          <w:rPr>
            <w:rFonts w:asciiTheme="majorBidi" w:hAnsiTheme="majorBidi" w:cstheme="majorBidi"/>
            <w:lang w:val="en-US"/>
          </w:rPr>
          <w:t xml:space="preserve">can </w:t>
        </w:r>
      </w:ins>
      <w:r w:rsidRPr="00D826E7">
        <w:rPr>
          <w:rFonts w:asciiTheme="majorBidi" w:hAnsiTheme="majorBidi" w:cstheme="majorBidi"/>
          <w:lang w:val="en-US"/>
        </w:rPr>
        <w:t>act</w:t>
      </w:r>
      <w:del w:id="118" w:author="Mr Ross Wilkinson" w:date="2020-08-21T02:30:00Z">
        <w:r w:rsidRPr="00D826E7" w:rsidDel="001B1750">
          <w:rPr>
            <w:rFonts w:asciiTheme="majorBidi" w:hAnsiTheme="majorBidi" w:cstheme="majorBidi"/>
            <w:lang w:val="en-US"/>
          </w:rPr>
          <w:delText>s</w:delText>
        </w:r>
      </w:del>
      <w:r w:rsidRPr="00D826E7">
        <w:rPr>
          <w:rFonts w:asciiTheme="majorBidi" w:hAnsiTheme="majorBidi" w:cstheme="majorBidi"/>
          <w:lang w:val="en-US"/>
        </w:rPr>
        <w:t xml:space="preserve"> as mechanical amplifier during non-seated cycling</w:t>
      </w:r>
      <w:del w:id="119" w:author="Mr Ross Wilkinson" w:date="2020-08-21T02:30:00Z">
        <w:r w:rsidRPr="00D826E7" w:rsidDel="001B1750">
          <w:rPr>
            <w:rFonts w:asciiTheme="majorBidi" w:hAnsiTheme="majorBidi" w:cstheme="majorBidi"/>
            <w:lang w:val="en-US"/>
          </w:rPr>
          <w:delText>”</w:delText>
        </w:r>
      </w:del>
      <w:r w:rsidRPr="00D826E7">
        <w:rPr>
          <w:rFonts w:asciiTheme="majorBidi" w:hAnsiTheme="majorBidi" w:cstheme="majorBidi"/>
          <w:lang w:val="en-US"/>
        </w:rPr>
        <w:t xml:space="preserve">. </w:t>
      </w:r>
      <w:r w:rsidRPr="00D826E7">
        <w:rPr>
          <w:rFonts w:asciiTheme="majorBidi" w:hAnsiTheme="majorBidi" w:cstheme="majorBidi"/>
        </w:rPr>
        <w:t>It appears that for a given power output, changes in C</w:t>
      </w:r>
      <w:r w:rsidR="0029102B">
        <w:rPr>
          <w:rFonts w:asciiTheme="majorBidi" w:hAnsiTheme="majorBidi" w:cstheme="majorBidi"/>
        </w:rPr>
        <w:t>o</w:t>
      </w:r>
      <w:r w:rsidRPr="00D826E7">
        <w:rPr>
          <w:rFonts w:asciiTheme="majorBidi" w:hAnsiTheme="majorBidi" w:cstheme="majorBidi"/>
        </w:rPr>
        <w:t xml:space="preserve">M energy contribute to peak </w:t>
      </w:r>
      <w:r w:rsidRPr="00D4491B">
        <w:rPr>
          <w:rFonts w:asciiTheme="majorBidi" w:hAnsiTheme="majorBidi" w:cstheme="majorBidi"/>
          <w:color w:val="000000" w:themeColor="text1"/>
        </w:rPr>
        <w:t>instantaneous power output at the crank</w:t>
      </w:r>
      <w:ins w:id="120" w:author="Mr Ross Wilkinson" w:date="2020-08-21T02:31:00Z">
        <w:r w:rsidR="001B1750">
          <w:rPr>
            <w:rFonts w:asciiTheme="majorBidi" w:hAnsiTheme="majorBidi" w:cstheme="majorBidi"/>
            <w:color w:val="000000" w:themeColor="text1"/>
          </w:rPr>
          <w:t xml:space="preserve">; </w:t>
        </w:r>
      </w:ins>
      <w:del w:id="121" w:author="Mr Ross Wilkinson" w:date="2020-08-21T02:31:00Z">
        <w:r w:rsidRPr="00D4491B" w:rsidDel="001B1750">
          <w:rPr>
            <w:rFonts w:asciiTheme="majorBidi" w:hAnsiTheme="majorBidi" w:cstheme="majorBidi"/>
            <w:color w:val="000000" w:themeColor="text1"/>
          </w:rPr>
          <w:delText>, thus</w:delText>
        </w:r>
      </w:del>
      <w:ins w:id="122" w:author="Mr Ross Wilkinson" w:date="2020-08-21T02:31:00Z">
        <w:r w:rsidR="001B1750">
          <w:rPr>
            <w:rFonts w:asciiTheme="majorBidi" w:hAnsiTheme="majorBidi" w:cstheme="majorBidi"/>
            <w:color w:val="000000" w:themeColor="text1"/>
          </w:rPr>
          <w:t>possibly</w:t>
        </w:r>
      </w:ins>
      <w:r w:rsidRPr="00D4491B">
        <w:rPr>
          <w:rFonts w:asciiTheme="majorBidi" w:hAnsiTheme="majorBidi" w:cstheme="majorBidi"/>
          <w:color w:val="000000" w:themeColor="text1"/>
        </w:rPr>
        <w:t xml:space="preserve"> reducing the required muscular contribution (</w:t>
      </w:r>
      <w:bookmarkStart w:id="123" w:name="OLE_LINK93"/>
      <w:bookmarkStart w:id="124" w:name="OLE_LINK94"/>
      <w:r w:rsidRPr="00D4491B">
        <w:rPr>
          <w:rFonts w:asciiTheme="majorBidi" w:hAnsiTheme="majorBidi" w:cstheme="majorBidi"/>
          <w:color w:val="000000" w:themeColor="text1"/>
        </w:rPr>
        <w:t>Wilkinson</w:t>
      </w:r>
      <w:ins w:id="125" w:author="Mr Ross Wilkinson" w:date="2020-08-21T02:31:00Z">
        <w:r w:rsidR="001B1750">
          <w:rPr>
            <w:rFonts w:asciiTheme="majorBidi" w:hAnsiTheme="majorBidi" w:cstheme="majorBidi"/>
            <w:color w:val="000000" w:themeColor="text1"/>
          </w:rPr>
          <w:t xml:space="preserve"> et al.</w:t>
        </w:r>
      </w:ins>
      <w:r w:rsidRPr="00D4491B">
        <w:rPr>
          <w:rFonts w:asciiTheme="majorBidi" w:hAnsiTheme="majorBidi" w:cstheme="majorBidi"/>
          <w:color w:val="000000" w:themeColor="text1"/>
        </w:rPr>
        <w:t xml:space="preserve">, 2020). </w:t>
      </w:r>
      <w:bookmarkEnd w:id="99"/>
      <w:bookmarkEnd w:id="100"/>
      <w:bookmarkEnd w:id="123"/>
      <w:bookmarkEnd w:id="124"/>
      <w:r w:rsidR="00B651D8" w:rsidRPr="00D4491B">
        <w:rPr>
          <w:rFonts w:asciiTheme="majorBidi" w:hAnsiTheme="majorBidi" w:cstheme="majorBidi"/>
          <w:color w:val="000000" w:themeColor="text1"/>
        </w:rPr>
        <w:t xml:space="preserve">Greater upper body joint power contributions occurred at higher power outputs and when cadence was reduced, helping to explain why maximal power outputs are higher when riders are able to grip the handlebar </w:t>
      </w:r>
      <w:r w:rsidR="00215183" w:rsidRPr="00D4491B">
        <w:rPr>
          <w:rFonts w:asciiTheme="majorBidi" w:hAnsiTheme="majorBidi" w:cstheme="majorBidi"/>
          <w:color w:val="000000" w:themeColor="text1"/>
        </w:rPr>
        <w:t>(Wilkinson</w:t>
      </w:r>
      <w:ins w:id="126" w:author="Mr Ross Wilkinson" w:date="2020-08-21T02:32:00Z">
        <w:r w:rsidR="001B1750">
          <w:rPr>
            <w:rFonts w:asciiTheme="majorBidi" w:hAnsiTheme="majorBidi" w:cstheme="majorBidi"/>
            <w:color w:val="000000" w:themeColor="text1"/>
          </w:rPr>
          <w:t xml:space="preserve"> et al.,</w:t>
        </w:r>
      </w:ins>
      <w:del w:id="127" w:author="Mr Ross Wilkinson" w:date="2020-08-21T02:32:00Z">
        <w:r w:rsidR="00215183" w:rsidRPr="00D4491B" w:rsidDel="001B1750">
          <w:rPr>
            <w:rFonts w:asciiTheme="majorBidi" w:hAnsiTheme="majorBidi" w:cstheme="majorBidi"/>
            <w:color w:val="000000" w:themeColor="text1"/>
          </w:rPr>
          <w:delText>,</w:delText>
        </w:r>
      </w:del>
      <w:r w:rsidR="00215183" w:rsidRPr="00D4491B">
        <w:rPr>
          <w:rFonts w:asciiTheme="majorBidi" w:hAnsiTheme="majorBidi" w:cstheme="majorBidi"/>
          <w:color w:val="000000" w:themeColor="text1"/>
        </w:rPr>
        <w:t xml:space="preserve"> 2020).</w:t>
      </w:r>
    </w:p>
    <w:p w14:paraId="56DA10F6" w14:textId="6B99D437" w:rsidR="004F3BEF" w:rsidRPr="00D4491B" w:rsidRDefault="004F3BEF" w:rsidP="001B1750">
      <w:pPr>
        <w:pStyle w:val="NormalWeb"/>
        <w:spacing w:before="0" w:after="0" w:line="360" w:lineRule="auto"/>
        <w:jc w:val="both"/>
        <w:rPr>
          <w:rFonts w:asciiTheme="majorBidi" w:hAnsiTheme="majorBidi" w:cstheme="majorBidi"/>
          <w:color w:val="000000" w:themeColor="text1"/>
        </w:rPr>
        <w:pPrChange w:id="128" w:author="Mr Ross Wilkinson" w:date="2020-08-21T02:32:00Z">
          <w:pPr>
            <w:pStyle w:val="NormalWeb"/>
            <w:spacing w:before="0" w:after="0"/>
          </w:pPr>
        </w:pPrChange>
      </w:pPr>
      <w:r w:rsidRPr="00D4491B">
        <w:rPr>
          <w:rFonts w:asciiTheme="majorBidi" w:hAnsiTheme="majorBidi" w:cstheme="majorBidi"/>
          <w:color w:val="000000" w:themeColor="text1"/>
          <w:bdr w:val="none" w:sz="0" w:space="0" w:color="auto" w:frame="1"/>
        </w:rPr>
        <w:lastRenderedPageBreak/>
        <w:t xml:space="preserve">The aim </w:t>
      </w:r>
      <w:del w:id="129" w:author="Mr Ross Wilkinson" w:date="2020-08-21T02:32:00Z">
        <w:r w:rsidR="0029102B" w:rsidDel="001B1750">
          <w:rPr>
            <w:rFonts w:asciiTheme="majorBidi" w:hAnsiTheme="majorBidi" w:cstheme="majorBidi"/>
            <w:color w:val="000000" w:themeColor="text1"/>
            <w:bdr w:val="none" w:sz="0" w:space="0" w:color="auto" w:frame="1"/>
          </w:rPr>
          <w:delText xml:space="preserve">for </w:delText>
        </w:r>
      </w:del>
      <w:ins w:id="130" w:author="Mr Ross Wilkinson" w:date="2020-08-21T02:32:00Z">
        <w:r w:rsidR="001B1750">
          <w:rPr>
            <w:rFonts w:asciiTheme="majorBidi" w:hAnsiTheme="majorBidi" w:cstheme="majorBidi"/>
            <w:color w:val="000000" w:themeColor="text1"/>
            <w:bdr w:val="none" w:sz="0" w:space="0" w:color="auto" w:frame="1"/>
          </w:rPr>
          <w:t>of</w:t>
        </w:r>
        <w:r w:rsidR="001B1750">
          <w:rPr>
            <w:rFonts w:asciiTheme="majorBidi" w:hAnsiTheme="majorBidi" w:cstheme="majorBidi"/>
            <w:color w:val="000000" w:themeColor="text1"/>
            <w:bdr w:val="none" w:sz="0" w:space="0" w:color="auto" w:frame="1"/>
          </w:rPr>
          <w:t xml:space="preserve"> </w:t>
        </w:r>
      </w:ins>
      <w:r w:rsidR="0029102B">
        <w:rPr>
          <w:rFonts w:asciiTheme="majorBidi" w:hAnsiTheme="majorBidi" w:cstheme="majorBidi"/>
          <w:color w:val="000000" w:themeColor="text1"/>
          <w:bdr w:val="none" w:sz="0" w:space="0" w:color="auto" w:frame="1"/>
        </w:rPr>
        <w:t xml:space="preserve">this study </w:t>
      </w:r>
      <w:r w:rsidRPr="00D4491B">
        <w:rPr>
          <w:rFonts w:asciiTheme="majorBidi" w:hAnsiTheme="majorBidi" w:cstheme="majorBidi"/>
          <w:color w:val="000000" w:themeColor="text1"/>
          <w:bdr w:val="none" w:sz="0" w:space="0" w:color="auto" w:frame="1"/>
        </w:rPr>
        <w:t xml:space="preserve">is to </w:t>
      </w:r>
      <w:bookmarkStart w:id="131" w:name="OLE_LINK193"/>
      <w:bookmarkStart w:id="132" w:name="OLE_LINK194"/>
      <w:r w:rsidRPr="00D4491B">
        <w:rPr>
          <w:rFonts w:asciiTheme="majorBidi" w:hAnsiTheme="majorBidi" w:cstheme="majorBidi"/>
          <w:color w:val="000000" w:themeColor="text1"/>
          <w:bdr w:val="none" w:sz="0" w:space="0" w:color="auto" w:frame="1"/>
        </w:rPr>
        <w:t xml:space="preserve">examine the </w:t>
      </w:r>
      <w:bookmarkStart w:id="133" w:name="OLE_LINK97"/>
      <w:bookmarkStart w:id="134" w:name="OLE_LINK98"/>
      <w:r w:rsidRPr="00D4491B">
        <w:rPr>
          <w:rFonts w:asciiTheme="majorBidi" w:hAnsiTheme="majorBidi" w:cstheme="majorBidi"/>
          <w:color w:val="000000" w:themeColor="text1"/>
          <w:bdr w:val="none" w:sz="0" w:space="0" w:color="auto" w:frame="1"/>
        </w:rPr>
        <w:t>effect</w:t>
      </w:r>
      <w:ins w:id="135" w:author="Mr Ross Wilkinson" w:date="2020-08-21T02:33:00Z">
        <w:r w:rsidR="001B1750">
          <w:rPr>
            <w:rFonts w:asciiTheme="majorBidi" w:hAnsiTheme="majorBidi" w:cstheme="majorBidi"/>
            <w:color w:val="000000" w:themeColor="text1"/>
            <w:bdr w:val="none" w:sz="0" w:space="0" w:color="auto" w:frame="1"/>
          </w:rPr>
          <w:t>s</w:t>
        </w:r>
      </w:ins>
      <w:r w:rsidRPr="00D4491B">
        <w:rPr>
          <w:rFonts w:asciiTheme="majorBidi" w:hAnsiTheme="majorBidi" w:cstheme="majorBidi"/>
          <w:color w:val="000000" w:themeColor="text1"/>
          <w:bdr w:val="none" w:sz="0" w:space="0" w:color="auto" w:frame="1"/>
        </w:rPr>
        <w:t xml:space="preserve"> of grip v</w:t>
      </w:r>
      <w:ins w:id="136" w:author="Mr Ross Wilkinson" w:date="2020-08-21T02:32:00Z">
        <w:r w:rsidR="001B1750">
          <w:rPr>
            <w:rFonts w:asciiTheme="majorBidi" w:hAnsiTheme="majorBidi" w:cstheme="majorBidi"/>
            <w:color w:val="000000" w:themeColor="text1"/>
            <w:bdr w:val="none" w:sz="0" w:space="0" w:color="auto" w:frame="1"/>
          </w:rPr>
          <w:t>ersu</w:t>
        </w:r>
      </w:ins>
      <w:r w:rsidRPr="00D4491B">
        <w:rPr>
          <w:rFonts w:asciiTheme="majorBidi" w:hAnsiTheme="majorBidi" w:cstheme="majorBidi"/>
          <w:color w:val="000000" w:themeColor="text1"/>
          <w:bdr w:val="none" w:sz="0" w:space="0" w:color="auto" w:frame="1"/>
        </w:rPr>
        <w:t xml:space="preserve">s no grip in both </w:t>
      </w:r>
      <w:ins w:id="137" w:author="Mr Ross Wilkinson" w:date="2020-08-21T02:33:00Z">
        <w:r w:rsidR="001B1750">
          <w:rPr>
            <w:rFonts w:asciiTheme="majorBidi" w:hAnsiTheme="majorBidi" w:cstheme="majorBidi"/>
            <w:color w:val="000000" w:themeColor="text1"/>
            <w:bdr w:val="none" w:sz="0" w:space="0" w:color="auto" w:frame="1"/>
          </w:rPr>
          <w:t xml:space="preserve">a </w:t>
        </w:r>
      </w:ins>
      <w:r w:rsidRPr="00D4491B">
        <w:rPr>
          <w:rFonts w:asciiTheme="majorBidi" w:hAnsiTheme="majorBidi" w:cstheme="majorBidi"/>
          <w:color w:val="000000" w:themeColor="text1"/>
          <w:bdr w:val="none" w:sz="0" w:space="0" w:color="auto" w:frame="1"/>
        </w:rPr>
        <w:t xml:space="preserve">seated and non-seated posture on power generated by the upper and lower limb </w:t>
      </w:r>
      <w:del w:id="138" w:author="Mr Ross Wilkinson" w:date="2020-08-21T02:33:00Z">
        <w:r w:rsidR="00D4491B" w:rsidDel="001B1750">
          <w:rPr>
            <w:rFonts w:asciiTheme="majorBidi" w:hAnsiTheme="majorBidi" w:cstheme="majorBidi"/>
            <w:color w:val="000000" w:themeColor="text1"/>
            <w:bdr w:val="none" w:sz="0" w:space="0" w:color="auto" w:frame="1"/>
          </w:rPr>
          <w:delText>on</w:delText>
        </w:r>
      </w:del>
      <w:ins w:id="139" w:author="Mr Ross Wilkinson" w:date="2020-08-21T02:33:00Z">
        <w:r w:rsidR="001B1750">
          <w:rPr>
            <w:rFonts w:asciiTheme="majorBidi" w:hAnsiTheme="majorBidi" w:cstheme="majorBidi"/>
            <w:color w:val="000000" w:themeColor="text1"/>
            <w:bdr w:val="none" w:sz="0" w:space="0" w:color="auto" w:frame="1"/>
          </w:rPr>
          <w:t>a</w:t>
        </w:r>
      </w:ins>
      <w:ins w:id="140" w:author="Mr Ross Wilkinson" w:date="2020-08-21T02:34:00Z">
        <w:r w:rsidR="001B1750">
          <w:rPr>
            <w:rFonts w:asciiTheme="majorBidi" w:hAnsiTheme="majorBidi" w:cstheme="majorBidi"/>
            <w:color w:val="000000" w:themeColor="text1"/>
            <w:bdr w:val="none" w:sz="0" w:space="0" w:color="auto" w:frame="1"/>
          </w:rPr>
          <w:t>nd</w:t>
        </w:r>
      </w:ins>
      <w:r w:rsidR="00D4491B">
        <w:rPr>
          <w:rFonts w:asciiTheme="majorBidi" w:hAnsiTheme="majorBidi" w:cstheme="majorBidi"/>
          <w:color w:val="000000" w:themeColor="text1"/>
          <w:bdr w:val="none" w:sz="0" w:space="0" w:color="auto" w:frame="1"/>
        </w:rPr>
        <w:t xml:space="preserve"> </w:t>
      </w:r>
      <w:r w:rsidRPr="00D4491B">
        <w:rPr>
          <w:rFonts w:asciiTheme="majorBidi" w:hAnsiTheme="majorBidi" w:cstheme="majorBidi"/>
          <w:color w:val="000000" w:themeColor="text1"/>
          <w:bdr w:val="none" w:sz="0" w:space="0" w:color="auto" w:frame="1"/>
        </w:rPr>
        <w:t xml:space="preserve">subsequent movement of the </w:t>
      </w:r>
      <w:del w:id="141" w:author="Mr Ross Wilkinson" w:date="2020-08-21T02:34:00Z">
        <w:r w:rsidRPr="00D4491B" w:rsidDel="001B1750">
          <w:rPr>
            <w:rFonts w:asciiTheme="majorBidi" w:hAnsiTheme="majorBidi" w:cstheme="majorBidi"/>
            <w:color w:val="000000" w:themeColor="text1"/>
            <w:bdr w:val="none" w:sz="0" w:space="0" w:color="auto" w:frame="1"/>
          </w:rPr>
          <w:delText>centre of mass</w:delText>
        </w:r>
      </w:del>
      <w:proofErr w:type="spellStart"/>
      <w:ins w:id="142" w:author="Mr Ross Wilkinson" w:date="2020-08-21T02:34:00Z">
        <w:r w:rsidR="001B1750">
          <w:rPr>
            <w:rFonts w:asciiTheme="majorBidi" w:hAnsiTheme="majorBidi" w:cstheme="majorBidi"/>
            <w:color w:val="000000" w:themeColor="text1"/>
            <w:bdr w:val="none" w:sz="0" w:space="0" w:color="auto" w:frame="1"/>
          </w:rPr>
          <w:t>CoM</w:t>
        </w:r>
      </w:ins>
      <w:proofErr w:type="spellEnd"/>
      <w:r w:rsidRPr="00D4491B">
        <w:rPr>
          <w:rFonts w:asciiTheme="majorBidi" w:hAnsiTheme="majorBidi" w:cstheme="majorBidi"/>
          <w:color w:val="000000" w:themeColor="text1"/>
          <w:bdr w:val="none" w:sz="0" w:space="0" w:color="auto" w:frame="1"/>
        </w:rPr>
        <w:t xml:space="preserve"> during a 5-second maximal power (sprint) task in recreational cyclist</w:t>
      </w:r>
      <w:bookmarkEnd w:id="131"/>
      <w:bookmarkEnd w:id="132"/>
      <w:ins w:id="143" w:author="Mr Ross Wilkinson" w:date="2020-08-21T02:34:00Z">
        <w:r w:rsidR="001B1750">
          <w:rPr>
            <w:rFonts w:asciiTheme="majorBidi" w:hAnsiTheme="majorBidi" w:cstheme="majorBidi"/>
            <w:color w:val="000000" w:themeColor="text1"/>
            <w:bdr w:val="none" w:sz="0" w:space="0" w:color="auto" w:frame="1"/>
          </w:rPr>
          <w:t>s</w:t>
        </w:r>
      </w:ins>
      <w:r w:rsidRPr="00D4491B">
        <w:rPr>
          <w:rFonts w:asciiTheme="majorBidi" w:hAnsiTheme="majorBidi" w:cstheme="majorBidi"/>
          <w:color w:val="000000" w:themeColor="text1"/>
          <w:bdr w:val="none" w:sz="0" w:space="0" w:color="auto" w:frame="1"/>
        </w:rPr>
        <w:t>.</w:t>
      </w:r>
      <w:bookmarkEnd w:id="133"/>
      <w:bookmarkEnd w:id="134"/>
      <w:r w:rsidR="004945F4" w:rsidRPr="00D4491B">
        <w:rPr>
          <w:rFonts w:asciiTheme="majorBidi" w:hAnsiTheme="majorBidi" w:cstheme="majorBidi"/>
          <w:color w:val="000000" w:themeColor="text1"/>
        </w:rPr>
        <w:t xml:space="preserve"> </w:t>
      </w:r>
      <w:r w:rsidRPr="00D4491B">
        <w:rPr>
          <w:rFonts w:asciiTheme="majorBidi" w:hAnsiTheme="majorBidi" w:cstheme="majorBidi"/>
          <w:color w:val="000000" w:themeColor="text1"/>
          <w:bdr w:val="none" w:sz="0" w:space="0" w:color="auto" w:frame="1"/>
        </w:rPr>
        <w:t xml:space="preserve">We </w:t>
      </w:r>
      <w:r w:rsidR="004945F4" w:rsidRPr="00D4491B">
        <w:rPr>
          <w:rFonts w:asciiTheme="majorBidi" w:hAnsiTheme="majorBidi" w:cstheme="majorBidi"/>
          <w:color w:val="000000" w:themeColor="text1"/>
          <w:bdr w:val="none" w:sz="0" w:space="0" w:color="auto" w:frame="1"/>
        </w:rPr>
        <w:t xml:space="preserve">suspect </w:t>
      </w:r>
      <w:r w:rsidRPr="00D4491B">
        <w:rPr>
          <w:rFonts w:asciiTheme="majorBidi" w:hAnsiTheme="majorBidi" w:cstheme="majorBidi"/>
          <w:color w:val="000000" w:themeColor="text1"/>
          <w:bdr w:val="none" w:sz="0" w:space="0" w:color="auto" w:frame="1"/>
        </w:rPr>
        <w:t xml:space="preserve">that more power </w:t>
      </w:r>
      <w:r w:rsidR="00E15B83">
        <w:rPr>
          <w:rFonts w:asciiTheme="majorBidi" w:hAnsiTheme="majorBidi" w:cstheme="majorBidi"/>
          <w:color w:val="000000" w:themeColor="text1"/>
          <w:bdr w:val="none" w:sz="0" w:space="0" w:color="auto" w:frame="1"/>
        </w:rPr>
        <w:t xml:space="preserve">will be </w:t>
      </w:r>
      <w:r w:rsidRPr="00D4491B">
        <w:rPr>
          <w:rFonts w:asciiTheme="majorBidi" w:hAnsiTheme="majorBidi" w:cstheme="majorBidi"/>
          <w:color w:val="000000" w:themeColor="text1"/>
          <w:bdr w:val="none" w:sz="0" w:space="0" w:color="auto" w:frame="1"/>
        </w:rPr>
        <w:t>generated</w:t>
      </w:r>
      <w:r w:rsidR="00D4491B">
        <w:rPr>
          <w:rFonts w:asciiTheme="majorBidi" w:hAnsiTheme="majorBidi" w:cstheme="majorBidi"/>
          <w:color w:val="000000" w:themeColor="text1"/>
          <w:bdr w:val="none" w:sz="0" w:space="0" w:color="auto" w:frame="1"/>
        </w:rPr>
        <w:t xml:space="preserve"> </w:t>
      </w:r>
      <w:r w:rsidR="00E15B83">
        <w:rPr>
          <w:rFonts w:asciiTheme="majorBidi" w:hAnsiTheme="majorBidi" w:cstheme="majorBidi"/>
          <w:color w:val="000000" w:themeColor="text1"/>
          <w:bdr w:val="none" w:sz="0" w:space="0" w:color="auto" w:frame="1"/>
        </w:rPr>
        <w:t xml:space="preserve">by </w:t>
      </w:r>
      <w:r w:rsidRPr="00D4491B">
        <w:rPr>
          <w:rFonts w:asciiTheme="majorBidi" w:hAnsiTheme="majorBidi" w:cstheme="majorBidi"/>
          <w:color w:val="000000" w:themeColor="text1"/>
          <w:bdr w:val="none" w:sz="0" w:space="0" w:color="auto" w:frame="1"/>
        </w:rPr>
        <w:t>the upper and lower body during grip conditions compared to non-grip</w:t>
      </w:r>
      <w:ins w:id="144" w:author="Mr Ross Wilkinson" w:date="2020-08-21T02:34:00Z">
        <w:r w:rsidR="001B1750">
          <w:rPr>
            <w:rFonts w:asciiTheme="majorBidi" w:hAnsiTheme="majorBidi" w:cstheme="majorBidi"/>
            <w:color w:val="000000" w:themeColor="text1"/>
            <w:bdr w:val="none" w:sz="0" w:space="0" w:color="auto" w:frame="1"/>
          </w:rPr>
          <w:t xml:space="preserve"> in both postures</w:t>
        </w:r>
      </w:ins>
      <w:r w:rsidR="00B5409E" w:rsidRPr="00D4491B">
        <w:rPr>
          <w:rFonts w:asciiTheme="majorBidi" w:hAnsiTheme="majorBidi" w:cstheme="majorBidi"/>
          <w:color w:val="000000" w:themeColor="text1"/>
          <w:bdr w:val="none" w:sz="0" w:space="0" w:color="auto" w:frame="1"/>
        </w:rPr>
        <w:t xml:space="preserve">. We also suspect </w:t>
      </w:r>
      <w:r w:rsidRPr="00D4491B">
        <w:rPr>
          <w:rFonts w:asciiTheme="majorBidi" w:hAnsiTheme="majorBidi" w:cstheme="majorBidi"/>
          <w:color w:val="000000" w:themeColor="text1"/>
          <w:bdr w:val="none" w:sz="0" w:space="0" w:color="auto" w:frame="1"/>
        </w:rPr>
        <w:t>th</w:t>
      </w:r>
      <w:del w:id="145" w:author="Mr Ross Wilkinson" w:date="2020-08-21T02:35:00Z">
        <w:r w:rsidRPr="00D4491B" w:rsidDel="001B1750">
          <w:rPr>
            <w:rFonts w:asciiTheme="majorBidi" w:hAnsiTheme="majorBidi" w:cstheme="majorBidi"/>
            <w:color w:val="000000" w:themeColor="text1"/>
            <w:bdr w:val="none" w:sz="0" w:space="0" w:color="auto" w:frame="1"/>
          </w:rPr>
          <w:delText>is</w:delText>
        </w:r>
      </w:del>
      <w:ins w:id="146" w:author="Mr Ross Wilkinson" w:date="2020-08-21T02:35:00Z">
        <w:r w:rsidR="001B1750">
          <w:rPr>
            <w:rFonts w:asciiTheme="majorBidi" w:hAnsiTheme="majorBidi" w:cstheme="majorBidi"/>
            <w:color w:val="000000" w:themeColor="text1"/>
            <w:bdr w:val="none" w:sz="0" w:space="0" w:color="auto" w:frame="1"/>
          </w:rPr>
          <w:t>e</w:t>
        </w:r>
      </w:ins>
      <w:r w:rsidRPr="00D4491B">
        <w:rPr>
          <w:rFonts w:asciiTheme="majorBidi" w:hAnsiTheme="majorBidi" w:cstheme="majorBidi"/>
          <w:color w:val="000000" w:themeColor="text1"/>
          <w:bdr w:val="none" w:sz="0" w:space="0" w:color="auto" w:frame="1"/>
        </w:rPr>
        <w:t xml:space="preserve"> effect</w:t>
      </w:r>
      <w:ins w:id="147" w:author="Mr Ross Wilkinson" w:date="2020-08-21T02:35:00Z">
        <w:r w:rsidR="001B1750">
          <w:rPr>
            <w:rFonts w:asciiTheme="majorBidi" w:hAnsiTheme="majorBidi" w:cstheme="majorBidi"/>
            <w:color w:val="000000" w:themeColor="text1"/>
            <w:bdr w:val="none" w:sz="0" w:space="0" w:color="auto" w:frame="1"/>
          </w:rPr>
          <w:t xml:space="preserve"> of grip</w:t>
        </w:r>
      </w:ins>
      <w:r w:rsidRPr="00D4491B">
        <w:rPr>
          <w:rFonts w:asciiTheme="majorBidi" w:hAnsiTheme="majorBidi" w:cstheme="majorBidi"/>
          <w:color w:val="000000" w:themeColor="text1"/>
          <w:bdr w:val="none" w:sz="0" w:space="0" w:color="auto" w:frame="1"/>
        </w:rPr>
        <w:t xml:space="preserve"> will be larger </w:t>
      </w:r>
      <w:del w:id="148" w:author="Mr Ross Wilkinson" w:date="2020-08-21T02:35:00Z">
        <w:r w:rsidRPr="00D4491B" w:rsidDel="001B1750">
          <w:rPr>
            <w:rFonts w:asciiTheme="majorBidi" w:hAnsiTheme="majorBidi" w:cstheme="majorBidi"/>
            <w:color w:val="000000" w:themeColor="text1"/>
            <w:bdr w:val="none" w:sz="0" w:space="0" w:color="auto" w:frame="1"/>
          </w:rPr>
          <w:delText xml:space="preserve">for </w:delText>
        </w:r>
      </w:del>
      <w:ins w:id="149" w:author="Mr Ross Wilkinson" w:date="2020-08-21T02:35:00Z">
        <w:r w:rsidR="001B1750">
          <w:rPr>
            <w:rFonts w:asciiTheme="majorBidi" w:hAnsiTheme="majorBidi" w:cstheme="majorBidi"/>
            <w:color w:val="000000" w:themeColor="text1"/>
            <w:bdr w:val="none" w:sz="0" w:space="0" w:color="auto" w:frame="1"/>
          </w:rPr>
          <w:t>in the</w:t>
        </w:r>
        <w:r w:rsidR="001B1750" w:rsidRPr="00D4491B">
          <w:rPr>
            <w:rFonts w:asciiTheme="majorBidi" w:hAnsiTheme="majorBidi" w:cstheme="majorBidi"/>
            <w:color w:val="000000" w:themeColor="text1"/>
            <w:bdr w:val="none" w:sz="0" w:space="0" w:color="auto" w:frame="1"/>
          </w:rPr>
          <w:t xml:space="preserve"> </w:t>
        </w:r>
      </w:ins>
      <w:r w:rsidRPr="00D4491B">
        <w:rPr>
          <w:rFonts w:asciiTheme="majorBidi" w:hAnsiTheme="majorBidi" w:cstheme="majorBidi"/>
          <w:color w:val="000000" w:themeColor="text1"/>
          <w:bdr w:val="none" w:sz="0" w:space="0" w:color="auto" w:frame="1"/>
        </w:rPr>
        <w:t>non-seated posture</w:t>
      </w:r>
      <w:r w:rsidR="00B5409E" w:rsidRPr="00D4491B">
        <w:rPr>
          <w:rFonts w:asciiTheme="majorBidi" w:hAnsiTheme="majorBidi" w:cstheme="majorBidi"/>
          <w:color w:val="000000" w:themeColor="text1"/>
          <w:bdr w:val="none" w:sz="0" w:space="0" w:color="auto" w:frame="1"/>
        </w:rPr>
        <w:t xml:space="preserve"> </w:t>
      </w:r>
      <w:r w:rsidRPr="00D4491B">
        <w:rPr>
          <w:rFonts w:asciiTheme="majorBidi" w:hAnsiTheme="majorBidi" w:cstheme="majorBidi"/>
          <w:color w:val="000000" w:themeColor="text1"/>
          <w:bdr w:val="none" w:sz="0" w:space="0" w:color="auto" w:frame="1"/>
        </w:rPr>
        <w:t>and th</w:t>
      </w:r>
      <w:del w:id="150" w:author="Mr Ross Wilkinson" w:date="2020-08-21T02:35:00Z">
        <w:r w:rsidRPr="00D4491B" w:rsidDel="001B1750">
          <w:rPr>
            <w:rFonts w:asciiTheme="majorBidi" w:hAnsiTheme="majorBidi" w:cstheme="majorBidi"/>
            <w:color w:val="000000" w:themeColor="text1"/>
            <w:bdr w:val="none" w:sz="0" w:space="0" w:color="auto" w:frame="1"/>
          </w:rPr>
          <w:delText>e</w:delText>
        </w:r>
      </w:del>
      <w:ins w:id="151" w:author="Mr Ross Wilkinson" w:date="2020-08-21T02:35:00Z">
        <w:r w:rsidR="001B1750">
          <w:rPr>
            <w:rFonts w:asciiTheme="majorBidi" w:hAnsiTheme="majorBidi" w:cstheme="majorBidi"/>
            <w:color w:val="000000" w:themeColor="text1"/>
            <w:bdr w:val="none" w:sz="0" w:space="0" w:color="auto" w:frame="1"/>
          </w:rPr>
          <w:t>at</w:t>
        </w:r>
      </w:ins>
      <w:r w:rsidRPr="00D4491B">
        <w:rPr>
          <w:rFonts w:asciiTheme="majorBidi" w:hAnsiTheme="majorBidi" w:cstheme="majorBidi"/>
          <w:color w:val="000000" w:themeColor="text1"/>
          <w:bdr w:val="none" w:sz="0" w:space="0" w:color="auto" w:frame="1"/>
        </w:rPr>
        <w:t xml:space="preserve"> </w:t>
      </w:r>
      <w:proofErr w:type="spellStart"/>
      <w:r w:rsidR="00B5409E" w:rsidRPr="00D4491B">
        <w:rPr>
          <w:rFonts w:asciiTheme="majorBidi" w:hAnsiTheme="majorBidi" w:cstheme="majorBidi"/>
          <w:color w:val="000000" w:themeColor="text1"/>
          <w:bdr w:val="none" w:sz="0" w:space="0" w:color="auto" w:frame="1"/>
        </w:rPr>
        <w:t>C</w:t>
      </w:r>
      <w:del w:id="152" w:author="Mr Ross Wilkinson" w:date="2020-08-21T02:35:00Z">
        <w:r w:rsidR="00B5409E" w:rsidRPr="00D4491B" w:rsidDel="001B1750">
          <w:rPr>
            <w:rFonts w:asciiTheme="majorBidi" w:hAnsiTheme="majorBidi" w:cstheme="majorBidi"/>
            <w:color w:val="000000" w:themeColor="text1"/>
            <w:bdr w:val="none" w:sz="0" w:space="0" w:color="auto" w:frame="1"/>
          </w:rPr>
          <w:delText>O</w:delText>
        </w:r>
      </w:del>
      <w:ins w:id="153" w:author="Mr Ross Wilkinson" w:date="2020-08-21T02:35:00Z">
        <w:r w:rsidR="001B1750">
          <w:rPr>
            <w:rFonts w:asciiTheme="majorBidi" w:hAnsiTheme="majorBidi" w:cstheme="majorBidi"/>
            <w:color w:val="000000" w:themeColor="text1"/>
            <w:bdr w:val="none" w:sz="0" w:space="0" w:color="auto" w:frame="1"/>
          </w:rPr>
          <w:t>o</w:t>
        </w:r>
      </w:ins>
      <w:r w:rsidR="00B5409E" w:rsidRPr="00D4491B">
        <w:rPr>
          <w:rFonts w:asciiTheme="majorBidi" w:hAnsiTheme="majorBidi" w:cstheme="majorBidi"/>
          <w:color w:val="000000" w:themeColor="text1"/>
          <w:bdr w:val="none" w:sz="0" w:space="0" w:color="auto" w:frame="1"/>
        </w:rPr>
        <w:t>M</w:t>
      </w:r>
      <w:proofErr w:type="spellEnd"/>
      <w:r w:rsidR="00B5409E" w:rsidRPr="00D4491B">
        <w:rPr>
          <w:rFonts w:asciiTheme="majorBidi" w:hAnsiTheme="majorBidi" w:cstheme="majorBidi"/>
          <w:color w:val="000000" w:themeColor="text1"/>
          <w:bdr w:val="none" w:sz="0" w:space="0" w:color="auto" w:frame="1"/>
        </w:rPr>
        <w:t xml:space="preserve"> </w:t>
      </w:r>
      <w:r w:rsidRPr="00D4491B">
        <w:rPr>
          <w:rFonts w:asciiTheme="majorBidi" w:hAnsiTheme="majorBidi" w:cstheme="majorBidi"/>
          <w:color w:val="000000" w:themeColor="text1"/>
          <w:bdr w:val="none" w:sz="0" w:space="0" w:color="auto" w:frame="1"/>
        </w:rPr>
        <w:t xml:space="preserve">displacement will be </w:t>
      </w:r>
      <w:del w:id="154" w:author="Mr Ross Wilkinson" w:date="2020-08-21T02:35:00Z">
        <w:r w:rsidRPr="00D4491B" w:rsidDel="001B1750">
          <w:rPr>
            <w:rFonts w:asciiTheme="majorBidi" w:hAnsiTheme="majorBidi" w:cstheme="majorBidi"/>
            <w:color w:val="000000" w:themeColor="text1"/>
            <w:bdr w:val="none" w:sz="0" w:space="0" w:color="auto" w:frame="1"/>
          </w:rPr>
          <w:delText xml:space="preserve">less </w:delText>
        </w:r>
      </w:del>
      <w:ins w:id="155" w:author="Mr Ross Wilkinson" w:date="2020-08-21T02:35:00Z">
        <w:r w:rsidR="001B1750">
          <w:rPr>
            <w:rFonts w:asciiTheme="majorBidi" w:hAnsiTheme="majorBidi" w:cstheme="majorBidi"/>
            <w:color w:val="000000" w:themeColor="text1"/>
            <w:bdr w:val="none" w:sz="0" w:space="0" w:color="auto" w:frame="1"/>
          </w:rPr>
          <w:t>reduced</w:t>
        </w:r>
        <w:r w:rsidR="001B1750" w:rsidRPr="00D4491B">
          <w:rPr>
            <w:rFonts w:asciiTheme="majorBidi" w:hAnsiTheme="majorBidi" w:cstheme="majorBidi"/>
            <w:color w:val="000000" w:themeColor="text1"/>
            <w:bdr w:val="none" w:sz="0" w:space="0" w:color="auto" w:frame="1"/>
          </w:rPr>
          <w:t xml:space="preserve"> </w:t>
        </w:r>
      </w:ins>
      <w:r w:rsidRPr="00D4491B">
        <w:rPr>
          <w:rFonts w:asciiTheme="majorBidi" w:hAnsiTheme="majorBidi" w:cstheme="majorBidi"/>
          <w:color w:val="000000" w:themeColor="text1"/>
          <w:bdr w:val="none" w:sz="0" w:space="0" w:color="auto" w:frame="1"/>
        </w:rPr>
        <w:t xml:space="preserve">in </w:t>
      </w:r>
      <w:ins w:id="156" w:author="Mr Ross Wilkinson" w:date="2020-08-21T02:35:00Z">
        <w:r w:rsidR="001B1750">
          <w:rPr>
            <w:rFonts w:asciiTheme="majorBidi" w:hAnsiTheme="majorBidi" w:cstheme="majorBidi"/>
            <w:color w:val="000000" w:themeColor="text1"/>
            <w:bdr w:val="none" w:sz="0" w:space="0" w:color="auto" w:frame="1"/>
          </w:rPr>
          <w:t xml:space="preserve">the </w:t>
        </w:r>
      </w:ins>
      <w:r w:rsidRPr="00D4491B">
        <w:rPr>
          <w:rFonts w:asciiTheme="majorBidi" w:hAnsiTheme="majorBidi" w:cstheme="majorBidi"/>
          <w:color w:val="000000" w:themeColor="text1"/>
          <w:bdr w:val="none" w:sz="0" w:space="0" w:color="auto" w:frame="1"/>
        </w:rPr>
        <w:t xml:space="preserve">grip </w:t>
      </w:r>
      <w:r w:rsidR="00E15B83">
        <w:rPr>
          <w:rFonts w:asciiTheme="majorBidi" w:hAnsiTheme="majorBidi" w:cstheme="majorBidi"/>
          <w:color w:val="000000" w:themeColor="text1"/>
          <w:bdr w:val="none" w:sz="0" w:space="0" w:color="auto" w:frame="1"/>
        </w:rPr>
        <w:t xml:space="preserve">conditions </w:t>
      </w:r>
      <w:del w:id="157" w:author="Mr Ross Wilkinson" w:date="2020-08-21T02:35:00Z">
        <w:r w:rsidRPr="00D4491B" w:rsidDel="001B1750">
          <w:rPr>
            <w:rFonts w:asciiTheme="majorBidi" w:hAnsiTheme="majorBidi" w:cstheme="majorBidi"/>
            <w:color w:val="000000" w:themeColor="text1"/>
            <w:bdr w:val="none" w:sz="0" w:space="0" w:color="auto" w:frame="1"/>
          </w:rPr>
          <w:delText>vs</w:delText>
        </w:r>
        <w:r w:rsidR="00E15B83" w:rsidDel="001B1750">
          <w:rPr>
            <w:rFonts w:asciiTheme="majorBidi" w:hAnsiTheme="majorBidi" w:cstheme="majorBidi"/>
            <w:color w:val="000000" w:themeColor="text1"/>
            <w:bdr w:val="none" w:sz="0" w:space="0" w:color="auto" w:frame="1"/>
          </w:rPr>
          <w:delText>.</w:delText>
        </w:r>
      </w:del>
      <w:ins w:id="158" w:author="Mr Ross Wilkinson" w:date="2020-08-21T02:35:00Z">
        <w:r w:rsidR="001B1750">
          <w:rPr>
            <w:rFonts w:asciiTheme="majorBidi" w:hAnsiTheme="majorBidi" w:cstheme="majorBidi"/>
            <w:color w:val="000000" w:themeColor="text1"/>
            <w:bdr w:val="none" w:sz="0" w:space="0" w:color="auto" w:frame="1"/>
          </w:rPr>
          <w:t>compared to</w:t>
        </w:r>
      </w:ins>
      <w:r w:rsidR="00E15B83">
        <w:rPr>
          <w:rFonts w:asciiTheme="majorBidi" w:hAnsiTheme="majorBidi" w:cstheme="majorBidi"/>
          <w:color w:val="000000" w:themeColor="text1"/>
          <w:bdr w:val="none" w:sz="0" w:space="0" w:color="auto" w:frame="1"/>
        </w:rPr>
        <w:t xml:space="preserve"> </w:t>
      </w:r>
      <w:ins w:id="159" w:author="Mr Ross Wilkinson" w:date="2020-08-21T02:36:00Z">
        <w:r w:rsidR="001B1750">
          <w:rPr>
            <w:rFonts w:asciiTheme="majorBidi" w:hAnsiTheme="majorBidi" w:cstheme="majorBidi"/>
            <w:color w:val="000000" w:themeColor="text1"/>
            <w:bdr w:val="none" w:sz="0" w:space="0" w:color="auto" w:frame="1"/>
          </w:rPr>
          <w:t xml:space="preserve">the </w:t>
        </w:r>
      </w:ins>
      <w:r w:rsidRPr="00D4491B">
        <w:rPr>
          <w:rFonts w:asciiTheme="majorBidi" w:hAnsiTheme="majorBidi" w:cstheme="majorBidi"/>
          <w:color w:val="000000" w:themeColor="text1"/>
          <w:bdr w:val="none" w:sz="0" w:space="0" w:color="auto" w:frame="1"/>
        </w:rPr>
        <w:t>no</w:t>
      </w:r>
      <w:ins w:id="160" w:author="Mr Ross Wilkinson" w:date="2020-08-21T02:36:00Z">
        <w:r w:rsidR="001B1750">
          <w:rPr>
            <w:rFonts w:asciiTheme="majorBidi" w:hAnsiTheme="majorBidi" w:cstheme="majorBidi"/>
            <w:color w:val="000000" w:themeColor="text1"/>
            <w:bdr w:val="none" w:sz="0" w:space="0" w:color="auto" w:frame="1"/>
          </w:rPr>
          <w:t>-</w:t>
        </w:r>
      </w:ins>
      <w:del w:id="161" w:author="Mr Ross Wilkinson" w:date="2020-08-21T02:35:00Z">
        <w:r w:rsidRPr="00D4491B" w:rsidDel="001B1750">
          <w:rPr>
            <w:rFonts w:asciiTheme="majorBidi" w:hAnsiTheme="majorBidi" w:cstheme="majorBidi"/>
            <w:color w:val="000000" w:themeColor="text1"/>
            <w:bdr w:val="none" w:sz="0" w:space="0" w:color="auto" w:frame="1"/>
          </w:rPr>
          <w:delText>n-</w:delText>
        </w:r>
      </w:del>
      <w:r w:rsidRPr="00D4491B">
        <w:rPr>
          <w:rFonts w:asciiTheme="majorBidi" w:hAnsiTheme="majorBidi" w:cstheme="majorBidi"/>
          <w:color w:val="000000" w:themeColor="text1"/>
          <w:bdr w:val="none" w:sz="0" w:space="0" w:color="auto" w:frame="1"/>
        </w:rPr>
        <w:t>grip conditions.</w:t>
      </w:r>
      <w:r w:rsidR="00B5409E" w:rsidRPr="00D4491B">
        <w:rPr>
          <w:rFonts w:asciiTheme="majorBidi" w:hAnsiTheme="majorBidi" w:cstheme="majorBidi"/>
          <w:color w:val="000000" w:themeColor="text1"/>
          <w:bdr w:val="none" w:sz="0" w:space="0" w:color="auto" w:frame="1"/>
        </w:rPr>
        <w:t xml:space="preserve"> </w:t>
      </w:r>
    </w:p>
    <w:bookmarkEnd w:id="8"/>
    <w:bookmarkEnd w:id="9"/>
    <w:p w14:paraId="4DD66B0A" w14:textId="0B6E3DC1" w:rsidR="00366384" w:rsidRPr="002360E8" w:rsidRDefault="00366384" w:rsidP="00C5316F">
      <w:pPr>
        <w:pStyle w:val="NormalWeb"/>
        <w:contextualSpacing/>
        <w:rPr>
          <w:rFonts w:asciiTheme="majorBidi" w:hAnsiTheme="majorBidi" w:cstheme="majorBidi"/>
          <w:b/>
          <w:bCs/>
          <w:sz w:val="28"/>
          <w:szCs w:val="28"/>
          <w:rPrChange w:id="162" w:author="Mr Ross Wilkinson" w:date="2020-08-21T02:44:00Z">
            <w:rPr>
              <w:rFonts w:asciiTheme="majorBidi" w:hAnsiTheme="majorBidi" w:cstheme="majorBidi"/>
              <w:b/>
              <w:bCs/>
            </w:rPr>
          </w:rPrChange>
        </w:rPr>
      </w:pPr>
      <w:r w:rsidRPr="002360E8">
        <w:rPr>
          <w:rFonts w:asciiTheme="majorBidi" w:hAnsiTheme="majorBidi" w:cstheme="majorBidi"/>
          <w:b/>
          <w:bCs/>
          <w:sz w:val="28"/>
          <w:szCs w:val="28"/>
          <w:rPrChange w:id="163" w:author="Mr Ross Wilkinson" w:date="2020-08-21T02:44:00Z">
            <w:rPr>
              <w:rFonts w:asciiTheme="majorBidi" w:hAnsiTheme="majorBidi" w:cstheme="majorBidi"/>
              <w:b/>
              <w:bCs/>
            </w:rPr>
          </w:rPrChange>
        </w:rPr>
        <w:t xml:space="preserve">Research approach </w:t>
      </w:r>
    </w:p>
    <w:p w14:paraId="6DC9C8C9" w14:textId="77777777" w:rsidR="002360E8" w:rsidRDefault="00AD4A73" w:rsidP="001B1750">
      <w:pPr>
        <w:pStyle w:val="NormalWeb"/>
        <w:spacing w:before="0" w:beforeAutospacing="0" w:after="0" w:afterAutospacing="0" w:line="360" w:lineRule="auto"/>
        <w:contextualSpacing/>
        <w:jc w:val="both"/>
        <w:rPr>
          <w:ins w:id="164" w:author="Mr Ross Wilkinson" w:date="2020-08-21T02:39:00Z"/>
          <w:rFonts w:asciiTheme="majorBidi" w:hAnsiTheme="majorBidi" w:cstheme="majorBidi"/>
        </w:rPr>
      </w:pPr>
      <w:r w:rsidRPr="00D826E7">
        <w:rPr>
          <w:rFonts w:asciiTheme="majorBidi" w:hAnsiTheme="majorBidi" w:cstheme="majorBidi"/>
        </w:rPr>
        <w:t>This study uses a r</w:t>
      </w:r>
      <w:r w:rsidR="00366384" w:rsidRPr="00D826E7">
        <w:rPr>
          <w:rFonts w:asciiTheme="majorBidi" w:hAnsiTheme="majorBidi" w:cstheme="majorBidi"/>
        </w:rPr>
        <w:t>epeated measure</w:t>
      </w:r>
      <w:r w:rsidR="00F24C9A" w:rsidRPr="00D826E7">
        <w:rPr>
          <w:rFonts w:asciiTheme="majorBidi" w:hAnsiTheme="majorBidi" w:cstheme="majorBidi"/>
        </w:rPr>
        <w:t xml:space="preserve">, </w:t>
      </w:r>
      <w:r w:rsidR="00366384" w:rsidRPr="00D826E7">
        <w:rPr>
          <w:rFonts w:asciiTheme="majorBidi" w:hAnsiTheme="majorBidi" w:cstheme="majorBidi"/>
        </w:rPr>
        <w:t xml:space="preserve">within-subject design </w:t>
      </w:r>
      <w:r w:rsidR="00F24C9A" w:rsidRPr="00D826E7">
        <w:rPr>
          <w:rFonts w:asciiTheme="majorBidi" w:hAnsiTheme="majorBidi" w:cstheme="majorBidi"/>
        </w:rPr>
        <w:t>involving</w:t>
      </w:r>
      <w:r w:rsidR="00366384" w:rsidRPr="00D826E7">
        <w:rPr>
          <w:rFonts w:asciiTheme="majorBidi" w:hAnsiTheme="majorBidi" w:cstheme="majorBidi"/>
        </w:rPr>
        <w:t xml:space="preserve"> 3 x 5</w:t>
      </w:r>
      <w:ins w:id="165" w:author="Mr Ross Wilkinson" w:date="2020-08-21T02:37:00Z">
        <w:r w:rsidR="001B1750">
          <w:rPr>
            <w:rFonts w:asciiTheme="majorBidi" w:hAnsiTheme="majorBidi" w:cstheme="majorBidi"/>
          </w:rPr>
          <w:t>-</w:t>
        </w:r>
      </w:ins>
      <w:r w:rsidR="00366384" w:rsidRPr="00D826E7">
        <w:rPr>
          <w:rFonts w:asciiTheme="majorBidi" w:hAnsiTheme="majorBidi" w:cstheme="majorBidi"/>
        </w:rPr>
        <w:t>s max</w:t>
      </w:r>
      <w:r w:rsidR="004945F4" w:rsidRPr="00D826E7">
        <w:rPr>
          <w:rFonts w:asciiTheme="majorBidi" w:hAnsiTheme="majorBidi" w:cstheme="majorBidi"/>
        </w:rPr>
        <w:t>imal</w:t>
      </w:r>
      <w:r w:rsidR="00366384" w:rsidRPr="00D826E7">
        <w:rPr>
          <w:rFonts w:asciiTheme="majorBidi" w:hAnsiTheme="majorBidi" w:cstheme="majorBidi"/>
        </w:rPr>
        <w:t xml:space="preserve"> sprint</w:t>
      </w:r>
      <w:r w:rsidR="004945F4" w:rsidRPr="00D826E7">
        <w:rPr>
          <w:rFonts w:asciiTheme="majorBidi" w:hAnsiTheme="majorBidi" w:cstheme="majorBidi"/>
        </w:rPr>
        <w:t xml:space="preserve"> efforts </w:t>
      </w:r>
      <w:r w:rsidR="00086DB3" w:rsidRPr="00D826E7">
        <w:rPr>
          <w:rFonts w:asciiTheme="majorBidi" w:hAnsiTheme="majorBidi" w:cstheme="majorBidi"/>
        </w:rPr>
        <w:t>at a cadence of 120</w:t>
      </w:r>
      <w:ins w:id="166" w:author="Mr Ross Wilkinson" w:date="2020-08-21T02:37:00Z">
        <w:r w:rsidR="001B1750">
          <w:rPr>
            <w:rFonts w:asciiTheme="majorBidi" w:hAnsiTheme="majorBidi" w:cstheme="majorBidi"/>
          </w:rPr>
          <w:t xml:space="preserve"> </w:t>
        </w:r>
      </w:ins>
      <w:r w:rsidR="00086DB3" w:rsidRPr="00D826E7">
        <w:rPr>
          <w:rFonts w:asciiTheme="majorBidi" w:hAnsiTheme="majorBidi" w:cstheme="majorBidi"/>
        </w:rPr>
        <w:t>rpm</w:t>
      </w:r>
      <w:r w:rsidR="004945F4" w:rsidRPr="00D826E7">
        <w:rPr>
          <w:rFonts w:asciiTheme="majorBidi" w:hAnsiTheme="majorBidi" w:cstheme="majorBidi"/>
        </w:rPr>
        <w:t xml:space="preserve">, </w:t>
      </w:r>
      <w:r w:rsidR="00366384" w:rsidRPr="00D826E7">
        <w:rPr>
          <w:rFonts w:asciiTheme="majorBidi" w:hAnsiTheme="majorBidi" w:cstheme="majorBidi"/>
        </w:rPr>
        <w:t xml:space="preserve">under </w:t>
      </w:r>
      <w:r w:rsidR="004945F4" w:rsidRPr="00D826E7">
        <w:rPr>
          <w:rFonts w:asciiTheme="majorBidi" w:hAnsiTheme="majorBidi" w:cstheme="majorBidi"/>
        </w:rPr>
        <w:t xml:space="preserve">four </w:t>
      </w:r>
      <w:r w:rsidR="00366384" w:rsidRPr="00D826E7">
        <w:rPr>
          <w:rFonts w:asciiTheme="majorBidi" w:hAnsiTheme="majorBidi" w:cstheme="majorBidi"/>
        </w:rPr>
        <w:t>conditions</w:t>
      </w:r>
      <w:r w:rsidR="0010110D" w:rsidRPr="00D826E7">
        <w:rPr>
          <w:rFonts w:asciiTheme="majorBidi" w:hAnsiTheme="majorBidi" w:cstheme="majorBidi"/>
        </w:rPr>
        <w:t xml:space="preserve">. </w:t>
      </w:r>
      <w:r w:rsidR="00366384" w:rsidRPr="00D826E7">
        <w:rPr>
          <w:rFonts w:asciiTheme="majorBidi" w:hAnsiTheme="majorBidi" w:cstheme="majorBidi"/>
        </w:rPr>
        <w:t>These conditions are</w:t>
      </w:r>
      <w:del w:id="167" w:author="Mr Ross Wilkinson" w:date="2020-08-21T02:38:00Z">
        <w:r w:rsidR="004945F4" w:rsidRPr="00D826E7" w:rsidDel="001B1750">
          <w:rPr>
            <w:rFonts w:asciiTheme="majorBidi" w:hAnsiTheme="majorBidi" w:cstheme="majorBidi"/>
          </w:rPr>
          <w:delText>;</w:delText>
        </w:r>
      </w:del>
      <w:ins w:id="168" w:author="Mr Ross Wilkinson" w:date="2020-08-21T02:38:00Z">
        <w:r w:rsidR="001B1750">
          <w:rPr>
            <w:rFonts w:asciiTheme="majorBidi" w:hAnsiTheme="majorBidi" w:cstheme="majorBidi"/>
          </w:rPr>
          <w:t>:</w:t>
        </w:r>
      </w:ins>
      <w:r w:rsidR="004945F4" w:rsidRPr="00D826E7">
        <w:rPr>
          <w:rFonts w:asciiTheme="majorBidi" w:hAnsiTheme="majorBidi" w:cstheme="majorBidi"/>
        </w:rPr>
        <w:t xml:space="preserve"> </w:t>
      </w:r>
      <w:r w:rsidRPr="00D826E7">
        <w:rPr>
          <w:rFonts w:asciiTheme="majorBidi" w:hAnsiTheme="majorBidi" w:cstheme="majorBidi"/>
        </w:rPr>
        <w:t>s</w:t>
      </w:r>
      <w:bookmarkStart w:id="169" w:name="OLE_LINK101"/>
      <w:bookmarkStart w:id="170" w:name="OLE_LINK102"/>
      <w:r w:rsidR="00366384" w:rsidRPr="00D826E7">
        <w:rPr>
          <w:rFonts w:asciiTheme="majorBidi" w:hAnsiTheme="majorBidi" w:cstheme="majorBidi"/>
        </w:rPr>
        <w:t>eated grip</w:t>
      </w:r>
      <w:r w:rsidRPr="00D826E7">
        <w:rPr>
          <w:rFonts w:asciiTheme="majorBidi" w:hAnsiTheme="majorBidi" w:cstheme="majorBidi"/>
        </w:rPr>
        <w:t>, s</w:t>
      </w:r>
      <w:r w:rsidR="00366384" w:rsidRPr="00D826E7">
        <w:rPr>
          <w:rFonts w:asciiTheme="majorBidi" w:hAnsiTheme="majorBidi" w:cstheme="majorBidi"/>
        </w:rPr>
        <w:t>eated non-grip</w:t>
      </w:r>
      <w:r w:rsidR="00E96470">
        <w:rPr>
          <w:rFonts w:asciiTheme="majorBidi" w:hAnsiTheme="majorBidi" w:cstheme="majorBidi"/>
        </w:rPr>
        <w:t xml:space="preserve">, </w:t>
      </w:r>
      <w:del w:id="171" w:author="Mr Ross Wilkinson" w:date="2020-08-21T02:38:00Z">
        <w:r w:rsidRPr="00D826E7" w:rsidDel="001B1750">
          <w:rPr>
            <w:rFonts w:asciiTheme="majorBidi" w:hAnsiTheme="majorBidi" w:cstheme="majorBidi"/>
          </w:rPr>
          <w:delText>s</w:delText>
        </w:r>
        <w:r w:rsidR="00366384" w:rsidRPr="00D826E7" w:rsidDel="001B1750">
          <w:rPr>
            <w:rFonts w:asciiTheme="majorBidi" w:hAnsiTheme="majorBidi" w:cstheme="majorBidi"/>
          </w:rPr>
          <w:delText xml:space="preserve">tanding </w:delText>
        </w:r>
      </w:del>
      <w:ins w:id="172" w:author="Mr Ross Wilkinson" w:date="2020-08-21T02:38:00Z">
        <w:r w:rsidR="001B1750">
          <w:rPr>
            <w:rFonts w:asciiTheme="majorBidi" w:hAnsiTheme="majorBidi" w:cstheme="majorBidi"/>
          </w:rPr>
          <w:t>non-seated</w:t>
        </w:r>
        <w:r w:rsidR="001B1750" w:rsidRPr="00D826E7">
          <w:rPr>
            <w:rFonts w:asciiTheme="majorBidi" w:hAnsiTheme="majorBidi" w:cstheme="majorBidi"/>
          </w:rPr>
          <w:t xml:space="preserve"> </w:t>
        </w:r>
      </w:ins>
      <w:r w:rsidR="00366384" w:rsidRPr="00D826E7">
        <w:rPr>
          <w:rFonts w:asciiTheme="majorBidi" w:hAnsiTheme="majorBidi" w:cstheme="majorBidi"/>
        </w:rPr>
        <w:t>grip</w:t>
      </w:r>
      <w:r w:rsidRPr="00D826E7">
        <w:rPr>
          <w:rFonts w:asciiTheme="majorBidi" w:hAnsiTheme="majorBidi" w:cstheme="majorBidi"/>
        </w:rPr>
        <w:t xml:space="preserve">, </w:t>
      </w:r>
      <w:ins w:id="173" w:author="Mr Ross Wilkinson" w:date="2020-08-21T02:38:00Z">
        <w:r w:rsidR="001B1750">
          <w:rPr>
            <w:rFonts w:asciiTheme="majorBidi" w:hAnsiTheme="majorBidi" w:cstheme="majorBidi"/>
          </w:rPr>
          <w:t xml:space="preserve">and </w:t>
        </w:r>
      </w:ins>
      <w:del w:id="174" w:author="Mr Ross Wilkinson" w:date="2020-08-21T02:38:00Z">
        <w:r w:rsidRPr="00D826E7" w:rsidDel="001B1750">
          <w:rPr>
            <w:rFonts w:asciiTheme="majorBidi" w:hAnsiTheme="majorBidi" w:cstheme="majorBidi"/>
            <w:color w:val="000000" w:themeColor="text1"/>
          </w:rPr>
          <w:delText>s</w:delText>
        </w:r>
        <w:r w:rsidR="00366384" w:rsidRPr="00D826E7" w:rsidDel="001B1750">
          <w:rPr>
            <w:rFonts w:asciiTheme="majorBidi" w:hAnsiTheme="majorBidi" w:cstheme="majorBidi"/>
            <w:color w:val="000000" w:themeColor="text1"/>
          </w:rPr>
          <w:delText xml:space="preserve">tanding </w:delText>
        </w:r>
      </w:del>
      <w:ins w:id="175" w:author="Mr Ross Wilkinson" w:date="2020-08-21T02:38:00Z">
        <w:r w:rsidR="001B1750">
          <w:rPr>
            <w:rFonts w:asciiTheme="majorBidi" w:hAnsiTheme="majorBidi" w:cstheme="majorBidi"/>
            <w:color w:val="000000" w:themeColor="text1"/>
          </w:rPr>
          <w:t>non-seated</w:t>
        </w:r>
        <w:r w:rsidR="001B1750" w:rsidRPr="00D826E7">
          <w:rPr>
            <w:rFonts w:asciiTheme="majorBidi" w:hAnsiTheme="majorBidi" w:cstheme="majorBidi"/>
            <w:color w:val="000000" w:themeColor="text1"/>
          </w:rPr>
          <w:t xml:space="preserve"> </w:t>
        </w:r>
      </w:ins>
      <w:r w:rsidR="00366384" w:rsidRPr="00D826E7">
        <w:rPr>
          <w:rFonts w:asciiTheme="majorBidi" w:hAnsiTheme="majorBidi" w:cstheme="majorBidi"/>
          <w:color w:val="000000" w:themeColor="text1"/>
        </w:rPr>
        <w:t>non-grip</w:t>
      </w:r>
      <w:r w:rsidRPr="00D826E7">
        <w:rPr>
          <w:rFonts w:asciiTheme="majorBidi" w:hAnsiTheme="majorBidi" w:cstheme="majorBidi"/>
          <w:color w:val="000000" w:themeColor="text1"/>
        </w:rPr>
        <w:t>.</w:t>
      </w:r>
      <w:bookmarkEnd w:id="169"/>
      <w:bookmarkEnd w:id="170"/>
      <w:r w:rsidRPr="00D826E7">
        <w:rPr>
          <w:rFonts w:asciiTheme="majorBidi" w:hAnsiTheme="majorBidi" w:cstheme="majorBidi"/>
          <w:color w:val="000000" w:themeColor="text1"/>
        </w:rPr>
        <w:t xml:space="preserve"> </w:t>
      </w:r>
      <w:r w:rsidRPr="00D826E7">
        <w:rPr>
          <w:rFonts w:asciiTheme="majorBidi" w:hAnsiTheme="majorBidi" w:cstheme="majorBidi"/>
        </w:rPr>
        <w:t>We aim to recruit 8-12 recreational cyclist</w:t>
      </w:r>
      <w:ins w:id="176" w:author="Mr Ross Wilkinson" w:date="2020-08-21T02:38:00Z">
        <w:r w:rsidR="001B1750">
          <w:rPr>
            <w:rFonts w:asciiTheme="majorBidi" w:hAnsiTheme="majorBidi" w:cstheme="majorBidi"/>
          </w:rPr>
          <w:t>s</w:t>
        </w:r>
      </w:ins>
      <w:r w:rsidRPr="00D826E7">
        <w:rPr>
          <w:rFonts w:asciiTheme="majorBidi" w:hAnsiTheme="majorBidi" w:cstheme="majorBidi"/>
        </w:rPr>
        <w:t xml:space="preserve"> to complete this study. </w:t>
      </w:r>
      <w:r w:rsidR="00C33C9F" w:rsidRPr="00D826E7">
        <w:rPr>
          <w:rFonts w:asciiTheme="majorBidi" w:hAnsiTheme="majorBidi" w:cstheme="majorBidi"/>
        </w:rPr>
        <w:t>All participan</w:t>
      </w:r>
      <w:r w:rsidR="008167F5" w:rsidRPr="00D826E7">
        <w:rPr>
          <w:rFonts w:asciiTheme="majorBidi" w:hAnsiTheme="majorBidi" w:cstheme="majorBidi"/>
        </w:rPr>
        <w:t>ts</w:t>
      </w:r>
      <w:r w:rsidR="00C33C9F" w:rsidRPr="00D826E7">
        <w:rPr>
          <w:rFonts w:asciiTheme="majorBidi" w:hAnsiTheme="majorBidi" w:cstheme="majorBidi"/>
        </w:rPr>
        <w:t xml:space="preserve"> </w:t>
      </w:r>
      <w:r w:rsidR="008167F5" w:rsidRPr="00D826E7">
        <w:rPr>
          <w:rFonts w:asciiTheme="majorBidi" w:hAnsiTheme="majorBidi" w:cstheme="majorBidi"/>
        </w:rPr>
        <w:t>are required to g</w:t>
      </w:r>
      <w:r w:rsidR="00C33C9F" w:rsidRPr="00D826E7">
        <w:rPr>
          <w:rFonts w:asciiTheme="majorBidi" w:hAnsiTheme="majorBidi" w:cstheme="majorBidi"/>
        </w:rPr>
        <w:t>ive their written informed consent prior to participating in the study in according to the procedures approved by the Human Movement Ethics Community of the University of Queensland</w:t>
      </w:r>
      <w:r w:rsidR="00F50161" w:rsidRPr="00D826E7">
        <w:rPr>
          <w:rFonts w:asciiTheme="majorBidi" w:hAnsiTheme="majorBidi" w:cstheme="majorBidi"/>
        </w:rPr>
        <w:t xml:space="preserve"> via the submission of a National Health and Medical Research Council (NHMRC) Human Research Ethics Application (HREA). </w:t>
      </w:r>
    </w:p>
    <w:p w14:paraId="414ACBAA" w14:textId="77777777" w:rsidR="002360E8" w:rsidRDefault="002360E8" w:rsidP="001B1750">
      <w:pPr>
        <w:pStyle w:val="NormalWeb"/>
        <w:spacing w:before="0" w:beforeAutospacing="0" w:after="0" w:afterAutospacing="0" w:line="360" w:lineRule="auto"/>
        <w:contextualSpacing/>
        <w:jc w:val="both"/>
        <w:rPr>
          <w:ins w:id="177" w:author="Mr Ross Wilkinson" w:date="2020-08-21T02:39:00Z"/>
          <w:rFonts w:asciiTheme="majorBidi" w:hAnsiTheme="majorBidi" w:cstheme="majorBidi"/>
        </w:rPr>
      </w:pPr>
    </w:p>
    <w:p w14:paraId="0750D940" w14:textId="4E3225A0" w:rsidR="00366384" w:rsidRPr="00D826E7" w:rsidDel="002360E8" w:rsidRDefault="0010110D" w:rsidP="002360E8">
      <w:pPr>
        <w:pStyle w:val="NormalWeb"/>
        <w:spacing w:before="0" w:beforeAutospacing="0" w:after="0" w:afterAutospacing="0" w:line="360" w:lineRule="auto"/>
        <w:contextualSpacing/>
        <w:jc w:val="both"/>
        <w:rPr>
          <w:del w:id="178" w:author="Mr Ross Wilkinson" w:date="2020-08-21T02:39:00Z"/>
          <w:rFonts w:asciiTheme="majorBidi" w:hAnsiTheme="majorBidi" w:cstheme="majorBidi"/>
        </w:rPr>
        <w:pPrChange w:id="179" w:author="Mr Ross Wilkinson" w:date="2020-08-21T02:39:00Z">
          <w:pPr>
            <w:pStyle w:val="NormalWeb"/>
            <w:spacing w:before="0" w:beforeAutospacing="0" w:after="0" w:afterAutospacing="0"/>
            <w:contextualSpacing/>
          </w:pPr>
        </w:pPrChange>
      </w:pPr>
      <w:r w:rsidRPr="00D826E7">
        <w:rPr>
          <w:rFonts w:asciiTheme="majorBidi" w:hAnsiTheme="majorBidi" w:cstheme="majorBidi"/>
        </w:rPr>
        <w:t>Adequate warm</w:t>
      </w:r>
      <w:ins w:id="180" w:author="Mr Ross Wilkinson" w:date="2020-08-21T02:39:00Z">
        <w:r w:rsidR="002360E8">
          <w:rPr>
            <w:rFonts w:asciiTheme="majorBidi" w:hAnsiTheme="majorBidi" w:cstheme="majorBidi"/>
          </w:rPr>
          <w:t>-</w:t>
        </w:r>
      </w:ins>
      <w:del w:id="181" w:author="Mr Ross Wilkinson" w:date="2020-08-21T02:39:00Z">
        <w:r w:rsidRPr="00D826E7" w:rsidDel="002360E8">
          <w:rPr>
            <w:rFonts w:asciiTheme="majorBidi" w:hAnsiTheme="majorBidi" w:cstheme="majorBidi"/>
          </w:rPr>
          <w:delText xml:space="preserve"> </w:delText>
        </w:r>
      </w:del>
      <w:r w:rsidRPr="00D826E7">
        <w:rPr>
          <w:rFonts w:asciiTheme="majorBidi" w:hAnsiTheme="majorBidi" w:cstheme="majorBidi"/>
        </w:rPr>
        <w:t xml:space="preserve">up and rest periods </w:t>
      </w:r>
      <w:del w:id="182" w:author="Mr Ross Wilkinson" w:date="2020-08-21T02:39:00Z">
        <w:r w:rsidRPr="00D826E7" w:rsidDel="002360E8">
          <w:rPr>
            <w:rFonts w:asciiTheme="majorBidi" w:hAnsiTheme="majorBidi" w:cstheme="majorBidi"/>
          </w:rPr>
          <w:delText xml:space="preserve">are </w:delText>
        </w:r>
      </w:del>
      <w:ins w:id="183" w:author="Mr Ross Wilkinson" w:date="2020-08-21T02:39:00Z">
        <w:r w:rsidR="002360E8">
          <w:rPr>
            <w:rFonts w:asciiTheme="majorBidi" w:hAnsiTheme="majorBidi" w:cstheme="majorBidi"/>
          </w:rPr>
          <w:t>will be</w:t>
        </w:r>
        <w:r w:rsidR="002360E8" w:rsidRPr="00D826E7">
          <w:rPr>
            <w:rFonts w:asciiTheme="majorBidi" w:hAnsiTheme="majorBidi" w:cstheme="majorBidi"/>
          </w:rPr>
          <w:t xml:space="preserve"> </w:t>
        </w:r>
      </w:ins>
      <w:r w:rsidRPr="00D826E7">
        <w:rPr>
          <w:rFonts w:asciiTheme="majorBidi" w:hAnsiTheme="majorBidi" w:cstheme="majorBidi"/>
        </w:rPr>
        <w:t>given between each tr</w:t>
      </w:r>
      <w:del w:id="184" w:author="Mr Ross Wilkinson" w:date="2020-08-21T02:39:00Z">
        <w:r w:rsidRPr="00D826E7" w:rsidDel="002360E8">
          <w:rPr>
            <w:rFonts w:asciiTheme="majorBidi" w:hAnsiTheme="majorBidi" w:cstheme="majorBidi"/>
          </w:rPr>
          <w:delText>a</w:delText>
        </w:r>
      </w:del>
      <w:r w:rsidRPr="00D826E7">
        <w:rPr>
          <w:rFonts w:asciiTheme="majorBidi" w:hAnsiTheme="majorBidi" w:cstheme="majorBidi"/>
        </w:rPr>
        <w:t>i</w:t>
      </w:r>
      <w:ins w:id="185" w:author="Mr Ross Wilkinson" w:date="2020-08-21T02:39:00Z">
        <w:r w:rsidR="002360E8">
          <w:rPr>
            <w:rFonts w:asciiTheme="majorBidi" w:hAnsiTheme="majorBidi" w:cstheme="majorBidi"/>
          </w:rPr>
          <w:t>a</w:t>
        </w:r>
      </w:ins>
      <w:r w:rsidRPr="00D826E7">
        <w:rPr>
          <w:rFonts w:asciiTheme="majorBidi" w:hAnsiTheme="majorBidi" w:cstheme="majorBidi"/>
        </w:rPr>
        <w:t xml:space="preserve">l and condition. </w:t>
      </w:r>
    </w:p>
    <w:p w14:paraId="7C7F8A01" w14:textId="1A6A38B4" w:rsidR="00973B61" w:rsidRPr="00D826E7" w:rsidDel="002360E8" w:rsidRDefault="00973B61" w:rsidP="002360E8">
      <w:pPr>
        <w:pStyle w:val="NormalWeb"/>
        <w:spacing w:before="0" w:beforeAutospacing="0" w:after="0" w:afterAutospacing="0" w:line="360" w:lineRule="auto"/>
        <w:contextualSpacing/>
        <w:jc w:val="both"/>
        <w:rPr>
          <w:del w:id="186" w:author="Mr Ross Wilkinson" w:date="2020-08-21T02:39:00Z"/>
          <w:rFonts w:asciiTheme="majorBidi" w:hAnsiTheme="majorBidi" w:cstheme="majorBidi"/>
          <w:b/>
          <w:bCs/>
        </w:rPr>
        <w:pPrChange w:id="187" w:author="Mr Ross Wilkinson" w:date="2020-08-21T02:39:00Z">
          <w:pPr>
            <w:pStyle w:val="NormalWeb"/>
            <w:spacing w:before="0" w:beforeAutospacing="0" w:after="0" w:afterAutospacing="0"/>
            <w:contextualSpacing/>
          </w:pPr>
        </w:pPrChange>
      </w:pPr>
    </w:p>
    <w:p w14:paraId="2BAD43EF" w14:textId="3E8878AE" w:rsidR="00C33C9F" w:rsidRDefault="0010110D" w:rsidP="002360E8">
      <w:pPr>
        <w:pStyle w:val="NormalWeb"/>
        <w:spacing w:before="0" w:beforeAutospacing="0" w:after="0" w:afterAutospacing="0" w:line="360" w:lineRule="auto"/>
        <w:contextualSpacing/>
        <w:jc w:val="both"/>
        <w:rPr>
          <w:ins w:id="188" w:author="Mr Ross Wilkinson" w:date="2020-08-21T02:41:00Z"/>
          <w:rFonts w:asciiTheme="majorBidi" w:hAnsiTheme="majorBidi" w:cstheme="majorBidi"/>
        </w:rPr>
      </w:pPr>
      <w:r w:rsidRPr="00D826E7">
        <w:rPr>
          <w:rFonts w:asciiTheme="majorBidi" w:hAnsiTheme="majorBidi" w:cstheme="majorBidi"/>
        </w:rPr>
        <w:t>Lower</w:t>
      </w:r>
      <w:del w:id="189" w:author="Mr Ross Wilkinson" w:date="2020-08-21T02:39:00Z">
        <w:r w:rsidRPr="00D826E7" w:rsidDel="002360E8">
          <w:rPr>
            <w:rFonts w:asciiTheme="majorBidi" w:hAnsiTheme="majorBidi" w:cstheme="majorBidi"/>
          </w:rPr>
          <w:delText xml:space="preserve"> </w:delText>
        </w:r>
      </w:del>
      <w:ins w:id="190" w:author="Mr Ross Wilkinson" w:date="2020-08-21T02:39:00Z">
        <w:r w:rsidR="002360E8">
          <w:rPr>
            <w:rFonts w:asciiTheme="majorBidi" w:hAnsiTheme="majorBidi" w:cstheme="majorBidi"/>
          </w:rPr>
          <w:t>-</w:t>
        </w:r>
      </w:ins>
      <w:r w:rsidRPr="00D826E7">
        <w:rPr>
          <w:rFonts w:asciiTheme="majorBidi" w:hAnsiTheme="majorBidi" w:cstheme="majorBidi"/>
        </w:rPr>
        <w:t xml:space="preserve">body power will be measured by recording the tangential and radial forces at the left and right crank, as well as crank angle at 100 Hz using pre-calibrated, wireless, instrumented cranks (Axis, SWIFT Performance, Brisbane, Australia). </w:t>
      </w:r>
      <w:r w:rsidR="00AD4A73" w:rsidRPr="00D826E7">
        <w:rPr>
          <w:rFonts w:asciiTheme="majorBidi" w:hAnsiTheme="majorBidi" w:cstheme="majorBidi"/>
        </w:rPr>
        <w:t>This study will</w:t>
      </w:r>
      <w:r w:rsidRPr="00D826E7">
        <w:rPr>
          <w:rFonts w:asciiTheme="majorBidi" w:hAnsiTheme="majorBidi" w:cstheme="majorBidi"/>
        </w:rPr>
        <w:t xml:space="preserve"> </w:t>
      </w:r>
      <w:r w:rsidR="00A04154" w:rsidRPr="00D826E7">
        <w:rPr>
          <w:rFonts w:asciiTheme="majorBidi" w:hAnsiTheme="majorBidi" w:cstheme="majorBidi"/>
        </w:rPr>
        <w:t xml:space="preserve">use </w:t>
      </w:r>
      <w:r w:rsidRPr="00D826E7">
        <w:rPr>
          <w:rFonts w:asciiTheme="majorBidi" w:hAnsiTheme="majorBidi" w:cstheme="majorBidi"/>
        </w:rPr>
        <w:t xml:space="preserve">calculations from </w:t>
      </w:r>
      <w:bookmarkStart w:id="191" w:name="OLE_LINK201"/>
      <w:bookmarkStart w:id="192" w:name="OLE_LINK202"/>
      <w:r w:rsidR="00AD4A73" w:rsidRPr="00D826E7">
        <w:rPr>
          <w:rFonts w:asciiTheme="majorBidi" w:hAnsiTheme="majorBidi" w:cstheme="majorBidi"/>
        </w:rPr>
        <w:t>Wilk</w:t>
      </w:r>
      <w:r w:rsidR="00D4491B">
        <w:rPr>
          <w:rFonts w:asciiTheme="majorBidi" w:hAnsiTheme="majorBidi" w:cstheme="majorBidi"/>
        </w:rPr>
        <w:t>i</w:t>
      </w:r>
      <w:r w:rsidR="00AD4A73" w:rsidRPr="00D826E7">
        <w:rPr>
          <w:rFonts w:asciiTheme="majorBidi" w:hAnsiTheme="majorBidi" w:cstheme="majorBidi"/>
        </w:rPr>
        <w:t>nson</w:t>
      </w:r>
      <w:ins w:id="193" w:author="Mr Ross Wilkinson" w:date="2020-08-21T02:40:00Z">
        <w:r w:rsidR="002360E8">
          <w:rPr>
            <w:rFonts w:asciiTheme="majorBidi" w:hAnsiTheme="majorBidi" w:cstheme="majorBidi"/>
          </w:rPr>
          <w:t xml:space="preserve"> et al.</w:t>
        </w:r>
      </w:ins>
      <w:r w:rsidR="00AD4A73" w:rsidRPr="00D826E7">
        <w:rPr>
          <w:rFonts w:asciiTheme="majorBidi" w:hAnsiTheme="majorBidi" w:cstheme="majorBidi"/>
        </w:rPr>
        <w:t xml:space="preserve"> (2020)</w:t>
      </w:r>
      <w:r w:rsidR="00F50161" w:rsidRPr="00D826E7">
        <w:rPr>
          <w:rFonts w:asciiTheme="majorBidi" w:hAnsiTheme="majorBidi" w:cstheme="majorBidi"/>
        </w:rPr>
        <w:t xml:space="preserve"> </w:t>
      </w:r>
      <w:bookmarkEnd w:id="191"/>
      <w:bookmarkEnd w:id="192"/>
      <w:r w:rsidR="00AD4A73" w:rsidRPr="00D826E7">
        <w:rPr>
          <w:rFonts w:asciiTheme="majorBidi" w:hAnsiTheme="majorBidi" w:cstheme="majorBidi"/>
        </w:rPr>
        <w:t xml:space="preserve">to </w:t>
      </w:r>
      <w:r w:rsidR="00A04154" w:rsidRPr="00D826E7">
        <w:rPr>
          <w:rFonts w:asciiTheme="majorBidi" w:hAnsiTheme="majorBidi" w:cstheme="majorBidi"/>
        </w:rPr>
        <w:t>estimate upper-body power and</w:t>
      </w:r>
      <w:r w:rsidR="00C33C9F" w:rsidRPr="00D826E7">
        <w:rPr>
          <w:rFonts w:asciiTheme="majorBidi" w:hAnsiTheme="majorBidi" w:cstheme="majorBidi"/>
        </w:rPr>
        <w:t xml:space="preserve"> C</w:t>
      </w:r>
      <w:r w:rsidR="00E15B83">
        <w:rPr>
          <w:rFonts w:asciiTheme="majorBidi" w:hAnsiTheme="majorBidi" w:cstheme="majorBidi"/>
        </w:rPr>
        <w:t>o</w:t>
      </w:r>
      <w:r w:rsidR="00C33C9F" w:rsidRPr="00D826E7">
        <w:rPr>
          <w:rFonts w:asciiTheme="majorBidi" w:hAnsiTheme="majorBidi" w:cstheme="majorBidi"/>
        </w:rPr>
        <w:t xml:space="preserve">M </w:t>
      </w:r>
      <w:r w:rsidR="00A04154" w:rsidRPr="00D826E7">
        <w:rPr>
          <w:rFonts w:asciiTheme="majorBidi" w:hAnsiTheme="majorBidi" w:cstheme="majorBidi"/>
        </w:rPr>
        <w:t>movements</w:t>
      </w:r>
      <w:r w:rsidR="00C33C9F" w:rsidRPr="00D826E7">
        <w:rPr>
          <w:rFonts w:asciiTheme="majorBidi" w:hAnsiTheme="majorBidi" w:cstheme="majorBidi"/>
        </w:rPr>
        <w:t xml:space="preserve"> by combining a kinematic and kinetic approach to C</w:t>
      </w:r>
      <w:r w:rsidR="00E15B83">
        <w:rPr>
          <w:rFonts w:asciiTheme="majorBidi" w:hAnsiTheme="majorBidi" w:cstheme="majorBidi"/>
        </w:rPr>
        <w:t>o</w:t>
      </w:r>
      <w:r w:rsidR="00C33C9F" w:rsidRPr="00D826E7">
        <w:rPr>
          <w:rFonts w:asciiTheme="majorBidi" w:hAnsiTheme="majorBidi" w:cstheme="majorBidi"/>
        </w:rPr>
        <w:t>M movement and joint powers.</w:t>
      </w:r>
      <w:r w:rsidR="00F50161" w:rsidRPr="00D826E7">
        <w:rPr>
          <w:rFonts w:asciiTheme="majorBidi" w:hAnsiTheme="majorBidi" w:cstheme="majorBidi"/>
        </w:rPr>
        <w:t xml:space="preserve"> </w:t>
      </w:r>
      <w:r w:rsidR="00C33C9F" w:rsidRPr="00D826E7">
        <w:rPr>
          <w:rFonts w:asciiTheme="majorBidi" w:hAnsiTheme="majorBidi" w:cstheme="majorBidi"/>
        </w:rPr>
        <w:t>Equations 1 and 2</w:t>
      </w:r>
      <w:r w:rsidR="00F50161" w:rsidRPr="00D826E7">
        <w:rPr>
          <w:rFonts w:asciiTheme="majorBidi" w:hAnsiTheme="majorBidi" w:cstheme="majorBidi"/>
        </w:rPr>
        <w:t xml:space="preserve"> below </w:t>
      </w:r>
      <w:r w:rsidR="00C33C9F" w:rsidRPr="00D826E7">
        <w:rPr>
          <w:rFonts w:asciiTheme="majorBidi" w:hAnsiTheme="majorBidi" w:cstheme="majorBidi"/>
        </w:rPr>
        <w:t>show how the net force acting at the handlebar (F</w:t>
      </w:r>
      <w:proofErr w:type="spellStart"/>
      <w:r w:rsidR="00C33C9F" w:rsidRPr="002360E8">
        <w:rPr>
          <w:rFonts w:asciiTheme="majorBidi" w:hAnsiTheme="majorBidi" w:cstheme="majorBidi"/>
          <w:position w:val="-2"/>
          <w:vertAlign w:val="subscript"/>
          <w:rPrChange w:id="194" w:author="Mr Ross Wilkinson" w:date="2020-08-21T02:40:00Z">
            <w:rPr>
              <w:rFonts w:asciiTheme="majorBidi" w:hAnsiTheme="majorBidi" w:cstheme="majorBidi"/>
              <w:position w:val="-2"/>
            </w:rPr>
          </w:rPrChange>
        </w:rPr>
        <w:t>hb</w:t>
      </w:r>
      <w:proofErr w:type="spellEnd"/>
      <w:r w:rsidR="00C33C9F" w:rsidRPr="00D826E7">
        <w:rPr>
          <w:rFonts w:asciiTheme="majorBidi" w:hAnsiTheme="majorBidi" w:cstheme="majorBidi"/>
        </w:rPr>
        <w:t>) w</w:t>
      </w:r>
      <w:r w:rsidRPr="00D826E7">
        <w:rPr>
          <w:rFonts w:asciiTheme="majorBidi" w:hAnsiTheme="majorBidi" w:cstheme="majorBidi"/>
        </w:rPr>
        <w:t>ill be</w:t>
      </w:r>
      <w:r w:rsidR="00C33C9F" w:rsidRPr="00D826E7">
        <w:rPr>
          <w:rFonts w:asciiTheme="majorBidi" w:hAnsiTheme="majorBidi" w:cstheme="majorBidi"/>
        </w:rPr>
        <w:t xml:space="preserve"> calculated by comparing the total vertical force (</w:t>
      </w:r>
      <w:proofErr w:type="spellStart"/>
      <w:r w:rsidR="00C33C9F" w:rsidRPr="00D826E7">
        <w:rPr>
          <w:rFonts w:asciiTheme="majorBidi" w:hAnsiTheme="majorBidi" w:cstheme="majorBidi"/>
        </w:rPr>
        <w:t>F</w:t>
      </w:r>
      <w:r w:rsidR="00C33C9F" w:rsidRPr="002360E8">
        <w:rPr>
          <w:rFonts w:asciiTheme="majorBidi" w:hAnsiTheme="majorBidi" w:cstheme="majorBidi"/>
          <w:vertAlign w:val="subscript"/>
          <w:rPrChange w:id="195" w:author="Mr Ross Wilkinson" w:date="2020-08-21T02:40:00Z">
            <w:rPr>
              <w:rFonts w:asciiTheme="majorBidi" w:hAnsiTheme="majorBidi" w:cstheme="majorBidi"/>
            </w:rPr>
          </w:rPrChange>
        </w:rPr>
        <w:t>z</w:t>
      </w:r>
      <w:proofErr w:type="spellEnd"/>
      <w:r w:rsidR="00C33C9F" w:rsidRPr="00D826E7">
        <w:rPr>
          <w:rFonts w:asciiTheme="majorBidi" w:hAnsiTheme="majorBidi" w:cstheme="majorBidi"/>
        </w:rPr>
        <w:t>) required to cause the measured accelerations of the rider</w:t>
      </w:r>
      <w:ins w:id="196" w:author="Mr Ross Wilkinson" w:date="2020-08-21T02:40:00Z">
        <w:r w:rsidR="002360E8">
          <w:rPr>
            <w:rFonts w:asciiTheme="majorBidi" w:hAnsiTheme="majorBidi" w:cstheme="majorBidi"/>
          </w:rPr>
          <w:t>’</w:t>
        </w:r>
      </w:ins>
      <w:r w:rsidR="00C33C9F" w:rsidRPr="00D826E7">
        <w:rPr>
          <w:rFonts w:asciiTheme="majorBidi" w:hAnsiTheme="majorBidi" w:cstheme="majorBidi"/>
        </w:rPr>
        <w:t xml:space="preserve">s </w:t>
      </w:r>
      <w:proofErr w:type="spellStart"/>
      <w:r w:rsidR="00C33C9F" w:rsidRPr="00D826E7">
        <w:rPr>
          <w:rFonts w:asciiTheme="majorBidi" w:hAnsiTheme="majorBidi" w:cstheme="majorBidi"/>
        </w:rPr>
        <w:t>C</w:t>
      </w:r>
      <w:del w:id="197" w:author="Mr Ross Wilkinson" w:date="2020-08-21T02:40:00Z">
        <w:r w:rsidR="00C33C9F" w:rsidRPr="00D826E7" w:rsidDel="002360E8">
          <w:rPr>
            <w:rFonts w:asciiTheme="majorBidi" w:hAnsiTheme="majorBidi" w:cstheme="majorBidi"/>
          </w:rPr>
          <w:delText>O</w:delText>
        </w:r>
      </w:del>
      <w:ins w:id="198" w:author="Mr Ross Wilkinson" w:date="2020-08-21T02:40:00Z">
        <w:r w:rsidR="002360E8">
          <w:rPr>
            <w:rFonts w:asciiTheme="majorBidi" w:hAnsiTheme="majorBidi" w:cstheme="majorBidi"/>
          </w:rPr>
          <w:t>o</w:t>
        </w:r>
      </w:ins>
      <w:r w:rsidR="00C33C9F" w:rsidRPr="00D826E7">
        <w:rPr>
          <w:rFonts w:asciiTheme="majorBidi" w:hAnsiTheme="majorBidi" w:cstheme="majorBidi"/>
        </w:rPr>
        <w:t>M</w:t>
      </w:r>
      <w:proofErr w:type="spellEnd"/>
      <w:r w:rsidR="00C33C9F" w:rsidRPr="00D826E7">
        <w:rPr>
          <w:rFonts w:asciiTheme="majorBidi" w:hAnsiTheme="majorBidi" w:cstheme="majorBidi"/>
        </w:rPr>
        <w:t xml:space="preserve"> (</w:t>
      </w:r>
      <w:proofErr w:type="spellStart"/>
      <w:del w:id="199" w:author="Mr Ross Wilkinson" w:date="2020-08-21T02:41:00Z">
        <w:r w:rsidR="00C33C9F" w:rsidRPr="00D826E7" w:rsidDel="002360E8">
          <w:rPr>
            <w:rFonts w:asciiTheme="majorBidi" w:hAnsiTheme="majorBidi" w:cstheme="majorBidi"/>
          </w:rPr>
          <w:delText>C</w:delText>
        </w:r>
      </w:del>
      <w:del w:id="200" w:author="Mr Ross Wilkinson" w:date="2020-08-21T02:40:00Z">
        <w:r w:rsidR="00C33C9F" w:rsidRPr="00D826E7" w:rsidDel="002360E8">
          <w:rPr>
            <w:rFonts w:asciiTheme="majorBidi" w:hAnsiTheme="majorBidi" w:cstheme="majorBidi"/>
          </w:rPr>
          <w:delText>O</w:delText>
        </w:r>
      </w:del>
      <w:del w:id="201" w:author="Mr Ross Wilkinson" w:date="2020-08-21T02:41:00Z">
        <w:r w:rsidR="00C33C9F" w:rsidRPr="00D826E7" w:rsidDel="002360E8">
          <w:rPr>
            <w:rFonts w:asciiTheme="majorBidi" w:hAnsiTheme="majorBidi" w:cstheme="majorBidi"/>
          </w:rPr>
          <w:delText>M</w:delText>
        </w:r>
      </w:del>
      <w:ins w:id="202" w:author="Mr Ross Wilkinson" w:date="2020-08-21T02:41:00Z">
        <w:r w:rsidR="002360E8">
          <w:rPr>
            <w:rFonts w:asciiTheme="majorBidi" w:hAnsiTheme="majorBidi" w:cstheme="majorBidi"/>
          </w:rPr>
          <w:t>a</w:t>
        </w:r>
      </w:ins>
      <w:del w:id="203" w:author="Mr Ross Wilkinson" w:date="2020-08-21T02:41:00Z">
        <w:r w:rsidR="00C33C9F" w:rsidRPr="002360E8" w:rsidDel="002360E8">
          <w:rPr>
            <w:rFonts w:asciiTheme="majorBidi" w:hAnsiTheme="majorBidi" w:cstheme="majorBidi"/>
            <w:vertAlign w:val="subscript"/>
            <w:rPrChange w:id="204" w:author="Mr Ross Wilkinson" w:date="2020-08-21T02:41:00Z">
              <w:rPr>
                <w:rFonts w:asciiTheme="majorBidi" w:hAnsiTheme="majorBidi" w:cstheme="majorBidi"/>
              </w:rPr>
            </w:rPrChange>
          </w:rPr>
          <w:delText>acc</w:delText>
        </w:r>
      </w:del>
      <w:ins w:id="205" w:author="Mr Ross Wilkinson" w:date="2020-08-21T02:41:00Z">
        <w:r w:rsidR="002360E8" w:rsidRPr="002360E8">
          <w:rPr>
            <w:rFonts w:asciiTheme="majorBidi" w:hAnsiTheme="majorBidi" w:cstheme="majorBidi"/>
            <w:vertAlign w:val="subscript"/>
            <w:rPrChange w:id="206" w:author="Mr Ross Wilkinson" w:date="2020-08-21T02:41:00Z">
              <w:rPr>
                <w:rFonts w:asciiTheme="majorBidi" w:hAnsiTheme="majorBidi" w:cstheme="majorBidi"/>
              </w:rPr>
            </w:rPrChange>
          </w:rPr>
          <w:t>com</w:t>
        </w:r>
      </w:ins>
      <w:proofErr w:type="spellEnd"/>
      <w:r w:rsidR="00C33C9F" w:rsidRPr="00D826E7">
        <w:rPr>
          <w:rFonts w:asciiTheme="majorBidi" w:hAnsiTheme="majorBidi" w:cstheme="majorBidi"/>
        </w:rPr>
        <w:t>) with the sum of vertical force at the left (</w:t>
      </w:r>
      <w:proofErr w:type="spellStart"/>
      <w:r w:rsidR="00C33C9F" w:rsidRPr="00D826E7">
        <w:rPr>
          <w:rFonts w:asciiTheme="majorBidi" w:hAnsiTheme="majorBidi" w:cstheme="majorBidi"/>
        </w:rPr>
        <w:t>F</w:t>
      </w:r>
      <w:r w:rsidR="00C33C9F" w:rsidRPr="002360E8">
        <w:rPr>
          <w:rFonts w:asciiTheme="majorBidi" w:hAnsiTheme="majorBidi" w:cstheme="majorBidi"/>
          <w:vertAlign w:val="subscript"/>
          <w:rPrChange w:id="207" w:author="Mr Ross Wilkinson" w:date="2020-08-21T02:41:00Z">
            <w:rPr>
              <w:rFonts w:asciiTheme="majorBidi" w:hAnsiTheme="majorBidi" w:cstheme="majorBidi"/>
            </w:rPr>
          </w:rPrChange>
        </w:rPr>
        <w:t>cl</w:t>
      </w:r>
      <w:proofErr w:type="spellEnd"/>
      <w:r w:rsidR="00C33C9F" w:rsidRPr="00D826E7">
        <w:rPr>
          <w:rFonts w:asciiTheme="majorBidi" w:hAnsiTheme="majorBidi" w:cstheme="majorBidi"/>
        </w:rPr>
        <w:t>) and right (</w:t>
      </w:r>
      <w:proofErr w:type="spellStart"/>
      <w:r w:rsidR="00C33C9F" w:rsidRPr="00D826E7">
        <w:rPr>
          <w:rFonts w:asciiTheme="majorBidi" w:hAnsiTheme="majorBidi" w:cstheme="majorBidi"/>
        </w:rPr>
        <w:t>F</w:t>
      </w:r>
      <w:r w:rsidR="00C33C9F" w:rsidRPr="002360E8">
        <w:rPr>
          <w:rFonts w:asciiTheme="majorBidi" w:hAnsiTheme="majorBidi" w:cstheme="majorBidi"/>
          <w:vertAlign w:val="subscript"/>
          <w:rPrChange w:id="208" w:author="Mr Ross Wilkinson" w:date="2020-08-21T02:41:00Z">
            <w:rPr>
              <w:rFonts w:asciiTheme="majorBidi" w:hAnsiTheme="majorBidi" w:cstheme="majorBidi"/>
            </w:rPr>
          </w:rPrChange>
        </w:rPr>
        <w:t>cr</w:t>
      </w:r>
      <w:proofErr w:type="spellEnd"/>
      <w:r w:rsidR="00C33C9F" w:rsidRPr="00D826E7">
        <w:rPr>
          <w:rFonts w:asciiTheme="majorBidi" w:hAnsiTheme="majorBidi" w:cstheme="majorBidi"/>
        </w:rPr>
        <w:t>) cranks.</w:t>
      </w:r>
    </w:p>
    <w:p w14:paraId="148A87D3" w14:textId="77777777" w:rsidR="002360E8" w:rsidRPr="00D826E7" w:rsidRDefault="002360E8" w:rsidP="002360E8">
      <w:pPr>
        <w:pStyle w:val="NormalWeb"/>
        <w:spacing w:before="0" w:beforeAutospacing="0" w:after="0" w:afterAutospacing="0" w:line="360" w:lineRule="auto"/>
        <w:contextualSpacing/>
        <w:jc w:val="both"/>
        <w:rPr>
          <w:rFonts w:asciiTheme="majorBidi" w:hAnsiTheme="majorBidi" w:cstheme="majorBidi"/>
        </w:rPr>
        <w:pPrChange w:id="209" w:author="Mr Ross Wilkinson" w:date="2020-08-21T02:39:00Z">
          <w:pPr>
            <w:pStyle w:val="NormalWeb"/>
            <w:spacing w:before="0" w:beforeAutospacing="0" w:after="0" w:afterAutospacing="0"/>
            <w:contextualSpacing/>
          </w:pPr>
        </w:pPrChange>
      </w:pPr>
    </w:p>
    <w:p w14:paraId="48D3CE6C" w14:textId="78233CDA" w:rsidR="00C33C9F" w:rsidRPr="00D826E7" w:rsidRDefault="00D826E7" w:rsidP="00D826E7">
      <w:pPr>
        <w:pStyle w:val="NormalWeb"/>
        <w:spacing w:before="0" w:beforeAutospacing="0" w:after="0" w:afterAutospacing="0" w:line="360" w:lineRule="auto"/>
        <w:contextualSpacing/>
        <w:jc w:val="center"/>
        <w:rPr>
          <w:rFonts w:asciiTheme="majorBidi" w:hAnsiTheme="majorBidi" w:cstheme="majorBidi"/>
        </w:rPr>
      </w:pPr>
      <w:commentRangeStart w:id="210"/>
      <w:r w:rsidRPr="00D826E7">
        <w:rPr>
          <w:rFonts w:asciiTheme="majorBidi" w:hAnsiTheme="majorBidi" w:cstheme="majorBidi"/>
        </w:rPr>
        <w:t xml:space="preserve">1: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z</m:t>
            </m:r>
          </m:sub>
        </m:sSub>
        <m:r>
          <w:rPr>
            <w:rFonts w:ascii="Cambria Math" w:hAnsi="Cambria Math" w:cstheme="majorBidi"/>
          </w:rPr>
          <m:t>=m × (g+</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com</m:t>
            </m:r>
          </m:sub>
        </m:sSub>
        <m:r>
          <w:rPr>
            <w:rFonts w:ascii="Cambria Math" w:hAnsi="Cambria Math" w:cstheme="majorBidi"/>
          </w:rPr>
          <m:t>)</m:t>
        </m:r>
      </m:oMath>
    </w:p>
    <w:p w14:paraId="391FE796" w14:textId="6D55B0AF" w:rsidR="00D826E7" w:rsidRPr="00D826E7" w:rsidRDefault="00D826E7" w:rsidP="00D4491B">
      <w:pPr>
        <w:pStyle w:val="NormalWeb"/>
        <w:spacing w:before="0" w:beforeAutospacing="0" w:after="0" w:afterAutospacing="0" w:line="360" w:lineRule="auto"/>
        <w:contextualSpacing/>
        <w:jc w:val="center"/>
        <w:rPr>
          <w:rFonts w:asciiTheme="majorBidi" w:hAnsiTheme="majorBidi" w:cstheme="majorBidi"/>
        </w:rPr>
      </w:pPr>
      <w:r w:rsidRPr="00D826E7">
        <w:rPr>
          <w:rFonts w:asciiTheme="majorBidi" w:hAnsiTheme="majorBidi" w:cstheme="majorBidi"/>
        </w:rPr>
        <w:t xml:space="preserve">2: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hb</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z</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cr</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 xml:space="preserve">cl </m:t>
            </m:r>
          </m:sub>
        </m:sSub>
        <w:commentRangeEnd w:id="210"/>
        <m:r>
          <m:rPr>
            <m:sty m:val="p"/>
          </m:rPr>
          <w:rPr>
            <w:rStyle w:val="CommentReference"/>
            <w:rFonts w:asciiTheme="minorHAnsi" w:eastAsiaTheme="minorEastAsia" w:hAnsiTheme="minorHAnsi" w:cstheme="minorBidi"/>
          </w:rPr>
          <w:commentReference w:id="210"/>
        </m:r>
      </m:oMath>
    </w:p>
    <w:p w14:paraId="30B1EB09" w14:textId="77777777" w:rsidR="002360E8" w:rsidRDefault="002360E8" w:rsidP="002360E8">
      <w:pPr>
        <w:pStyle w:val="NormalWeb"/>
        <w:spacing w:before="0" w:beforeAutospacing="0" w:after="0" w:afterAutospacing="0" w:line="360" w:lineRule="auto"/>
        <w:contextualSpacing/>
        <w:jc w:val="both"/>
        <w:rPr>
          <w:ins w:id="211" w:author="Mr Ross Wilkinson" w:date="2020-08-21T02:41:00Z"/>
          <w:rFonts w:asciiTheme="majorBidi" w:hAnsiTheme="majorBidi" w:cstheme="majorBidi"/>
        </w:rPr>
      </w:pPr>
    </w:p>
    <w:p w14:paraId="7CD61462" w14:textId="18C7FA1F" w:rsidR="00D4491B" w:rsidRDefault="00E96470" w:rsidP="002360E8">
      <w:pPr>
        <w:pStyle w:val="NormalWeb"/>
        <w:spacing w:before="0" w:beforeAutospacing="0" w:after="0" w:afterAutospacing="0" w:line="360" w:lineRule="auto"/>
        <w:contextualSpacing/>
        <w:jc w:val="both"/>
        <w:rPr>
          <w:ins w:id="212" w:author="Mr Ross Wilkinson" w:date="2020-08-21T02:44:00Z"/>
          <w:rFonts w:asciiTheme="majorBidi" w:hAnsiTheme="majorBidi" w:cstheme="majorBidi"/>
        </w:rPr>
      </w:pPr>
      <w:r w:rsidRPr="00D4491B">
        <w:rPr>
          <w:rFonts w:asciiTheme="majorBidi" w:hAnsiTheme="majorBidi" w:cstheme="majorBidi"/>
        </w:rPr>
        <w:t>U</w:t>
      </w:r>
      <w:r w:rsidR="00ED26A7" w:rsidRPr="00D4491B">
        <w:rPr>
          <w:rFonts w:asciiTheme="majorBidi" w:hAnsiTheme="majorBidi" w:cstheme="majorBidi"/>
        </w:rPr>
        <w:t>sing</w:t>
      </w:r>
      <w:r w:rsidRPr="00D4491B">
        <w:rPr>
          <w:rFonts w:asciiTheme="majorBidi" w:hAnsiTheme="majorBidi" w:cstheme="majorBidi"/>
        </w:rPr>
        <w:t xml:space="preserve"> data recorded from</w:t>
      </w:r>
      <w:r w:rsidR="00ED26A7" w:rsidRPr="00D4491B">
        <w:rPr>
          <w:rFonts w:asciiTheme="majorBidi" w:hAnsiTheme="majorBidi" w:cstheme="majorBidi"/>
        </w:rPr>
        <w:t xml:space="preserve"> three-dimensional motion capture</w:t>
      </w:r>
      <w:r w:rsidRPr="00D4491B">
        <w:rPr>
          <w:rFonts w:asciiTheme="majorBidi" w:hAnsiTheme="majorBidi" w:cstheme="majorBidi"/>
        </w:rPr>
        <w:t xml:space="preserve">, we will use </w:t>
      </w:r>
      <w:r w:rsidR="00E15B83">
        <w:rPr>
          <w:rFonts w:asciiTheme="majorBidi" w:hAnsiTheme="majorBidi" w:cstheme="majorBidi"/>
        </w:rPr>
        <w:t>i</w:t>
      </w:r>
      <w:r w:rsidR="00E15B83" w:rsidRPr="00D4491B">
        <w:rPr>
          <w:rFonts w:asciiTheme="majorBidi" w:hAnsiTheme="majorBidi" w:cstheme="majorBidi"/>
        </w:rPr>
        <w:t>nverse dynamic</w:t>
      </w:r>
      <w:ins w:id="213" w:author="Mr Ross Wilkinson" w:date="2020-08-21T02:43:00Z">
        <w:r w:rsidR="002360E8">
          <w:rPr>
            <w:rFonts w:asciiTheme="majorBidi" w:hAnsiTheme="majorBidi" w:cstheme="majorBidi"/>
          </w:rPr>
          <w:t xml:space="preserve"> </w:t>
        </w:r>
      </w:ins>
      <w:del w:id="214" w:author="Mr Ross Wilkinson" w:date="2020-08-21T02:43:00Z">
        <w:r w:rsidR="00E15B83" w:rsidRPr="00D4491B" w:rsidDel="002360E8">
          <w:rPr>
            <w:rFonts w:asciiTheme="majorBidi" w:hAnsiTheme="majorBidi" w:cstheme="majorBidi"/>
          </w:rPr>
          <w:delText xml:space="preserve"> </w:delText>
        </w:r>
        <w:r w:rsidR="00E15B83" w:rsidDel="002360E8">
          <w:rPr>
            <w:rFonts w:asciiTheme="majorBidi" w:hAnsiTheme="majorBidi" w:cstheme="majorBidi"/>
          </w:rPr>
          <w:delText xml:space="preserve">to </w:delText>
        </w:r>
      </w:del>
      <w:r w:rsidR="00E15B83" w:rsidRPr="00D4491B">
        <w:rPr>
          <w:rFonts w:asciiTheme="majorBidi" w:hAnsiTheme="majorBidi" w:cstheme="majorBidi"/>
        </w:rPr>
        <w:t>analys</w:t>
      </w:r>
      <w:del w:id="215" w:author="Mr Ross Wilkinson" w:date="2020-08-21T02:43:00Z">
        <w:r w:rsidR="00E15B83" w:rsidRPr="00D4491B" w:rsidDel="002360E8">
          <w:rPr>
            <w:rFonts w:asciiTheme="majorBidi" w:hAnsiTheme="majorBidi" w:cstheme="majorBidi"/>
          </w:rPr>
          <w:delText>i</w:delText>
        </w:r>
      </w:del>
      <w:ins w:id="216" w:author="Mr Ross Wilkinson" w:date="2020-08-21T02:43:00Z">
        <w:r w:rsidR="002360E8">
          <w:rPr>
            <w:rFonts w:asciiTheme="majorBidi" w:hAnsiTheme="majorBidi" w:cstheme="majorBidi"/>
          </w:rPr>
          <w:t>i</w:t>
        </w:r>
      </w:ins>
      <w:r w:rsidR="00E15B83" w:rsidRPr="00D4491B">
        <w:rPr>
          <w:rFonts w:asciiTheme="majorBidi" w:hAnsiTheme="majorBidi" w:cstheme="majorBidi"/>
        </w:rPr>
        <w:t>s</w:t>
      </w:r>
      <w:ins w:id="217" w:author="Mr Ross Wilkinson" w:date="2020-08-21T02:43:00Z">
        <w:r w:rsidR="002360E8">
          <w:rPr>
            <w:rFonts w:asciiTheme="majorBidi" w:hAnsiTheme="majorBidi" w:cstheme="majorBidi"/>
          </w:rPr>
          <w:t xml:space="preserve"> to</w:t>
        </w:r>
      </w:ins>
      <w:r w:rsidR="00E15B83" w:rsidRPr="00D4491B">
        <w:rPr>
          <w:rFonts w:asciiTheme="majorBidi" w:hAnsiTheme="majorBidi" w:cstheme="majorBidi"/>
        </w:rPr>
        <w:t xml:space="preserve"> calculate</w:t>
      </w:r>
      <w:del w:id="218" w:author="Mr Ross Wilkinson" w:date="2020-08-21T02:43:00Z">
        <w:r w:rsidR="00E15B83" w:rsidRPr="00D4491B" w:rsidDel="002360E8">
          <w:rPr>
            <w:rFonts w:asciiTheme="majorBidi" w:hAnsiTheme="majorBidi" w:cstheme="majorBidi"/>
          </w:rPr>
          <w:delText>s</w:delText>
        </w:r>
      </w:del>
      <w:r w:rsidR="00E15B83" w:rsidRPr="00D4491B">
        <w:rPr>
          <w:rFonts w:asciiTheme="majorBidi" w:hAnsiTheme="majorBidi" w:cstheme="majorBidi"/>
        </w:rPr>
        <w:t xml:space="preserve"> hip, knee, and ankle net joint moments by combining the inverse kinematics results with </w:t>
      </w:r>
      <w:del w:id="219" w:author="Mr Ross Wilkinson" w:date="2020-08-21T02:44:00Z">
        <w:r w:rsidR="00E15B83" w:rsidRPr="00D4491B" w:rsidDel="002360E8">
          <w:rPr>
            <w:rFonts w:asciiTheme="majorBidi" w:hAnsiTheme="majorBidi" w:cstheme="majorBidi"/>
          </w:rPr>
          <w:delText>external loads applied to the model</w:delText>
        </w:r>
      </w:del>
      <w:ins w:id="220" w:author="Mr Ross Wilkinson" w:date="2020-08-21T02:44:00Z">
        <w:r w:rsidR="002360E8">
          <w:rPr>
            <w:rFonts w:asciiTheme="majorBidi" w:hAnsiTheme="majorBidi" w:cstheme="majorBidi"/>
          </w:rPr>
          <w:t>crank forces</w:t>
        </w:r>
      </w:ins>
      <w:r w:rsidR="00E15B83">
        <w:rPr>
          <w:rFonts w:asciiTheme="majorBidi" w:hAnsiTheme="majorBidi" w:cstheme="majorBidi"/>
        </w:rPr>
        <w:t xml:space="preserve"> (</w:t>
      </w:r>
      <w:r w:rsidR="00E15B83" w:rsidRPr="00D826E7">
        <w:rPr>
          <w:rFonts w:asciiTheme="majorBidi" w:hAnsiTheme="majorBidi" w:cstheme="majorBidi"/>
        </w:rPr>
        <w:t>Wilk</w:t>
      </w:r>
      <w:r w:rsidR="00E15B83">
        <w:rPr>
          <w:rFonts w:asciiTheme="majorBidi" w:hAnsiTheme="majorBidi" w:cstheme="majorBidi"/>
        </w:rPr>
        <w:t>i</w:t>
      </w:r>
      <w:r w:rsidR="00E15B83" w:rsidRPr="00D826E7">
        <w:rPr>
          <w:rFonts w:asciiTheme="majorBidi" w:hAnsiTheme="majorBidi" w:cstheme="majorBidi"/>
        </w:rPr>
        <w:t>nson</w:t>
      </w:r>
      <w:ins w:id="221" w:author="Mr Ross Wilkinson" w:date="2020-08-21T02:44:00Z">
        <w:r w:rsidR="002360E8">
          <w:rPr>
            <w:rFonts w:asciiTheme="majorBidi" w:hAnsiTheme="majorBidi" w:cstheme="majorBidi"/>
          </w:rPr>
          <w:t xml:space="preserve"> et al.</w:t>
        </w:r>
      </w:ins>
      <w:r w:rsidR="00E15B83">
        <w:rPr>
          <w:rFonts w:asciiTheme="majorBidi" w:hAnsiTheme="majorBidi" w:cstheme="majorBidi"/>
        </w:rPr>
        <w:t>,</w:t>
      </w:r>
      <w:ins w:id="222" w:author="Mr Ross Wilkinson" w:date="2020-08-21T02:44:00Z">
        <w:r w:rsidR="002360E8">
          <w:rPr>
            <w:rFonts w:asciiTheme="majorBidi" w:hAnsiTheme="majorBidi" w:cstheme="majorBidi"/>
          </w:rPr>
          <w:t xml:space="preserve"> </w:t>
        </w:r>
      </w:ins>
      <w:r w:rsidR="00E15B83" w:rsidRPr="00D826E7">
        <w:rPr>
          <w:rFonts w:asciiTheme="majorBidi" w:hAnsiTheme="majorBidi" w:cstheme="majorBidi"/>
        </w:rPr>
        <w:t>2020)</w:t>
      </w:r>
      <w:r w:rsidR="00E15B83">
        <w:rPr>
          <w:rFonts w:asciiTheme="majorBidi" w:hAnsiTheme="majorBidi" w:cstheme="majorBidi"/>
        </w:rPr>
        <w:t xml:space="preserve">. </w:t>
      </w:r>
      <w:r w:rsidR="00D4491B" w:rsidRPr="00D4491B">
        <w:rPr>
          <w:rFonts w:asciiTheme="majorBidi" w:hAnsiTheme="majorBidi" w:cstheme="majorBidi"/>
        </w:rPr>
        <w:t xml:space="preserve">This entails </w:t>
      </w:r>
      <w:r w:rsidRPr="00D4491B">
        <w:rPr>
          <w:rFonts w:asciiTheme="majorBidi" w:hAnsiTheme="majorBidi" w:cstheme="majorBidi"/>
        </w:rPr>
        <w:t xml:space="preserve">scaling </w:t>
      </w:r>
      <w:r w:rsidR="00E15B83">
        <w:rPr>
          <w:rFonts w:asciiTheme="majorBidi" w:hAnsiTheme="majorBidi" w:cstheme="majorBidi"/>
        </w:rPr>
        <w:t>limb</w:t>
      </w:r>
      <w:r w:rsidRPr="00D4491B">
        <w:rPr>
          <w:rFonts w:asciiTheme="majorBidi" w:hAnsiTheme="majorBidi" w:cstheme="majorBidi"/>
        </w:rPr>
        <w:t xml:space="preserve"> lengths and segment masses of a previously developed generic full-body musculoskeletal model based </w:t>
      </w:r>
      <w:r w:rsidRPr="00D4491B">
        <w:rPr>
          <w:rFonts w:asciiTheme="majorBidi" w:hAnsiTheme="majorBidi" w:cstheme="majorBidi"/>
        </w:rPr>
        <w:lastRenderedPageBreak/>
        <w:t xml:space="preserve">on each participants anthropometry. </w:t>
      </w:r>
      <w:r w:rsidR="00D4491B" w:rsidRPr="00D4491B">
        <w:rPr>
          <w:rFonts w:asciiTheme="majorBidi" w:hAnsiTheme="majorBidi" w:cstheme="majorBidi"/>
        </w:rPr>
        <w:t>The total joint power generated by the rider (P</w:t>
      </w:r>
      <w:r w:rsidR="00D4491B" w:rsidRPr="00D4491B">
        <w:rPr>
          <w:rFonts w:asciiTheme="majorBidi" w:hAnsiTheme="majorBidi" w:cstheme="majorBidi"/>
          <w:position w:val="-2"/>
        </w:rPr>
        <w:t>tot</w:t>
      </w:r>
      <w:r w:rsidR="00D4491B" w:rsidRPr="00D4491B">
        <w:rPr>
          <w:rFonts w:asciiTheme="majorBidi" w:hAnsiTheme="majorBidi" w:cstheme="majorBidi"/>
        </w:rPr>
        <w:t>) at each instant during the crank cycle will be equivalent to power measured at the cranks (P</w:t>
      </w:r>
      <w:r w:rsidR="00D4491B" w:rsidRPr="00D4491B">
        <w:rPr>
          <w:rFonts w:asciiTheme="majorBidi" w:hAnsiTheme="majorBidi" w:cstheme="majorBidi"/>
          <w:position w:val="-2"/>
        </w:rPr>
        <w:t>cranks</w:t>
      </w:r>
      <w:r w:rsidR="00D4491B" w:rsidRPr="00D4491B">
        <w:rPr>
          <w:rFonts w:asciiTheme="majorBidi" w:hAnsiTheme="majorBidi" w:cstheme="majorBidi"/>
        </w:rPr>
        <w:t xml:space="preserve">) plus energy lost or gained by the rider’s </w:t>
      </w:r>
      <w:proofErr w:type="spellStart"/>
      <w:r w:rsidR="00D4491B" w:rsidRPr="00D4491B">
        <w:rPr>
          <w:rFonts w:asciiTheme="majorBidi" w:hAnsiTheme="majorBidi" w:cstheme="majorBidi"/>
        </w:rPr>
        <w:t>C</w:t>
      </w:r>
      <w:del w:id="223" w:author="Mr Ross Wilkinson" w:date="2020-08-21T02:44:00Z">
        <w:r w:rsidR="00D4491B" w:rsidRPr="00D4491B" w:rsidDel="002360E8">
          <w:rPr>
            <w:rFonts w:asciiTheme="majorBidi" w:hAnsiTheme="majorBidi" w:cstheme="majorBidi"/>
          </w:rPr>
          <w:delText>O</w:delText>
        </w:r>
      </w:del>
      <w:ins w:id="224" w:author="Mr Ross Wilkinson" w:date="2020-08-21T02:44:00Z">
        <w:r w:rsidR="002360E8">
          <w:rPr>
            <w:rFonts w:asciiTheme="majorBidi" w:hAnsiTheme="majorBidi" w:cstheme="majorBidi"/>
          </w:rPr>
          <w:t>o</w:t>
        </w:r>
      </w:ins>
      <w:r w:rsidR="00D4491B" w:rsidRPr="00D4491B">
        <w:rPr>
          <w:rFonts w:asciiTheme="majorBidi" w:hAnsiTheme="majorBidi" w:cstheme="majorBidi"/>
        </w:rPr>
        <w:t>M</w:t>
      </w:r>
      <w:proofErr w:type="spellEnd"/>
      <w:r w:rsidR="00D4491B" w:rsidRPr="00D4491B">
        <w:rPr>
          <w:rFonts w:asciiTheme="majorBidi" w:hAnsiTheme="majorBidi" w:cstheme="majorBidi"/>
        </w:rPr>
        <w:t xml:space="preserve"> as shown in Equation 3 </w:t>
      </w:r>
      <w:r w:rsidR="00FF4C65">
        <w:rPr>
          <w:rFonts w:asciiTheme="majorBidi" w:hAnsiTheme="majorBidi" w:cstheme="majorBidi"/>
        </w:rPr>
        <w:t>(</w:t>
      </w:r>
      <w:r w:rsidR="00FF4C65" w:rsidRPr="00D826E7">
        <w:rPr>
          <w:rFonts w:asciiTheme="majorBidi" w:hAnsiTheme="majorBidi" w:cstheme="majorBidi"/>
        </w:rPr>
        <w:t>Wilk</w:t>
      </w:r>
      <w:r w:rsidR="00FF4C65">
        <w:rPr>
          <w:rFonts w:asciiTheme="majorBidi" w:hAnsiTheme="majorBidi" w:cstheme="majorBidi"/>
        </w:rPr>
        <w:t>i</w:t>
      </w:r>
      <w:r w:rsidR="00FF4C65" w:rsidRPr="00D826E7">
        <w:rPr>
          <w:rFonts w:asciiTheme="majorBidi" w:hAnsiTheme="majorBidi" w:cstheme="majorBidi"/>
        </w:rPr>
        <w:t>nson</w:t>
      </w:r>
      <w:ins w:id="225" w:author="Mr Ross Wilkinson" w:date="2020-08-21T02:44:00Z">
        <w:r w:rsidR="002360E8">
          <w:rPr>
            <w:rFonts w:asciiTheme="majorBidi" w:hAnsiTheme="majorBidi" w:cstheme="majorBidi"/>
          </w:rPr>
          <w:t xml:space="preserve"> et al.</w:t>
        </w:r>
      </w:ins>
      <w:r w:rsidR="00FF4C65">
        <w:rPr>
          <w:rFonts w:asciiTheme="majorBidi" w:hAnsiTheme="majorBidi" w:cstheme="majorBidi"/>
        </w:rPr>
        <w:t xml:space="preserve">, </w:t>
      </w:r>
      <w:r w:rsidR="00FF4C65" w:rsidRPr="00D826E7">
        <w:rPr>
          <w:rFonts w:asciiTheme="majorBidi" w:hAnsiTheme="majorBidi" w:cstheme="majorBidi"/>
        </w:rPr>
        <w:t>2020)</w:t>
      </w:r>
      <w:r w:rsidR="00FF4C65">
        <w:rPr>
          <w:rFonts w:asciiTheme="majorBidi" w:hAnsiTheme="majorBidi" w:cstheme="majorBidi"/>
        </w:rPr>
        <w:t>.</w:t>
      </w:r>
    </w:p>
    <w:p w14:paraId="4AD33F1E" w14:textId="77777777" w:rsidR="002360E8" w:rsidRPr="00D4491B" w:rsidRDefault="002360E8" w:rsidP="002360E8">
      <w:pPr>
        <w:pStyle w:val="NormalWeb"/>
        <w:spacing w:before="0" w:beforeAutospacing="0" w:after="0" w:afterAutospacing="0" w:line="360" w:lineRule="auto"/>
        <w:contextualSpacing/>
        <w:jc w:val="both"/>
        <w:rPr>
          <w:rFonts w:asciiTheme="majorBidi" w:hAnsiTheme="majorBidi" w:cstheme="majorBidi"/>
        </w:rPr>
        <w:pPrChange w:id="226" w:author="Mr Ross Wilkinson" w:date="2020-08-21T02:41:00Z">
          <w:pPr>
            <w:pStyle w:val="NormalWeb"/>
            <w:spacing w:before="0" w:beforeAutospacing="0" w:after="0" w:afterAutospacing="0"/>
            <w:contextualSpacing/>
          </w:pPr>
        </w:pPrChange>
      </w:pPr>
    </w:p>
    <w:p w14:paraId="3CA5D981" w14:textId="4FA3A8BD" w:rsidR="00B5409E" w:rsidRPr="00D4491B" w:rsidRDefault="00D4491B" w:rsidP="00D4491B">
      <w:pPr>
        <w:contextualSpacing/>
        <w:jc w:val="center"/>
        <w:rPr>
          <w:rFonts w:ascii="Times New Roman" w:eastAsia="Times New Roman" w:hAnsi="Times New Roman" w:cs="Times New Roman"/>
        </w:rPr>
      </w:pPr>
      <w:r>
        <w:rPr>
          <w:rFonts w:ascii="TimesNewRomanPSMT" w:eastAsia="Times New Roman" w:hAnsi="TimesNewRomanPSMT" w:cs="Times New Roman"/>
        </w:rPr>
        <w:t xml:space="preserve">3: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tot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cranks</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CoM</m:t>
            </m:r>
          </m:sub>
        </m:sSub>
      </m:oMath>
    </w:p>
    <w:p w14:paraId="191FB97C" w14:textId="426F2331" w:rsidR="00F50161" w:rsidRPr="002360E8" w:rsidRDefault="00AB1825" w:rsidP="00B5409E">
      <w:pPr>
        <w:pStyle w:val="NormalWeb"/>
        <w:contextualSpacing/>
        <w:rPr>
          <w:rFonts w:asciiTheme="majorBidi" w:hAnsiTheme="majorBidi" w:cstheme="majorBidi"/>
          <w:b/>
          <w:bCs/>
          <w:sz w:val="28"/>
          <w:szCs w:val="28"/>
          <w:rPrChange w:id="227" w:author="Mr Ross Wilkinson" w:date="2020-08-21T02:45:00Z">
            <w:rPr>
              <w:rFonts w:asciiTheme="majorBidi" w:hAnsiTheme="majorBidi" w:cstheme="majorBidi"/>
              <w:b/>
              <w:bCs/>
            </w:rPr>
          </w:rPrChange>
        </w:rPr>
      </w:pPr>
      <w:r w:rsidRPr="002360E8">
        <w:rPr>
          <w:rFonts w:asciiTheme="majorBidi" w:hAnsiTheme="majorBidi" w:cstheme="majorBidi"/>
          <w:b/>
          <w:bCs/>
          <w:sz w:val="28"/>
          <w:szCs w:val="28"/>
          <w:rPrChange w:id="228" w:author="Mr Ross Wilkinson" w:date="2020-08-21T02:45:00Z">
            <w:rPr>
              <w:rFonts w:asciiTheme="majorBidi" w:hAnsiTheme="majorBidi" w:cstheme="majorBidi"/>
              <w:b/>
              <w:bCs/>
            </w:rPr>
          </w:rPrChange>
        </w:rPr>
        <w:t xml:space="preserve">Analysis </w:t>
      </w:r>
    </w:p>
    <w:p w14:paraId="54674389" w14:textId="27B1E4B3" w:rsidR="00B5409E" w:rsidRDefault="00B5409E" w:rsidP="002360E8">
      <w:pPr>
        <w:pStyle w:val="NormalWeb"/>
        <w:spacing w:line="360" w:lineRule="auto"/>
        <w:contextualSpacing/>
        <w:jc w:val="both"/>
        <w:rPr>
          <w:rFonts w:asciiTheme="majorBidi" w:hAnsiTheme="majorBidi" w:cstheme="majorBidi"/>
        </w:rPr>
        <w:pPrChange w:id="229" w:author="Mr Ross Wilkinson" w:date="2020-08-21T02:45:00Z">
          <w:pPr>
            <w:pStyle w:val="NormalWeb"/>
            <w:contextualSpacing/>
          </w:pPr>
        </w:pPrChange>
      </w:pPr>
      <w:r w:rsidRPr="00D826E7">
        <w:rPr>
          <w:rFonts w:asciiTheme="majorBidi" w:hAnsiTheme="majorBidi" w:cstheme="majorBidi"/>
        </w:rPr>
        <w:t xml:space="preserve">A </w:t>
      </w:r>
      <w:bookmarkStart w:id="230" w:name="OLE_LINK125"/>
      <w:bookmarkStart w:id="231" w:name="OLE_LINK126"/>
      <w:r w:rsidRPr="00D826E7">
        <w:rPr>
          <w:rFonts w:asciiTheme="majorBidi" w:hAnsiTheme="majorBidi" w:cstheme="majorBidi"/>
        </w:rPr>
        <w:t xml:space="preserve">repeated measure, two-way analysis of variance (ANOVA) will be performed to test </w:t>
      </w:r>
      <w:ins w:id="232" w:author="Mr Ross Wilkinson" w:date="2020-08-21T02:49:00Z">
        <w:r w:rsidR="002360E8">
          <w:rPr>
            <w:rFonts w:asciiTheme="majorBidi" w:hAnsiTheme="majorBidi" w:cstheme="majorBidi"/>
          </w:rPr>
          <w:t xml:space="preserve">for main and interaction </w:t>
        </w:r>
      </w:ins>
      <w:del w:id="233" w:author="Mr Ross Wilkinson" w:date="2020-08-21T02:49:00Z">
        <w:r w:rsidRPr="00D826E7" w:rsidDel="002360E8">
          <w:rPr>
            <w:rFonts w:asciiTheme="majorBidi" w:hAnsiTheme="majorBidi" w:cstheme="majorBidi"/>
          </w:rPr>
          <w:delText xml:space="preserve">the </w:delText>
        </w:r>
      </w:del>
      <w:r w:rsidRPr="00D826E7">
        <w:rPr>
          <w:rFonts w:asciiTheme="majorBidi" w:hAnsiTheme="majorBidi" w:cstheme="majorBidi"/>
        </w:rPr>
        <w:t>effect</w:t>
      </w:r>
      <w:ins w:id="234" w:author="Mr Ross Wilkinson" w:date="2020-08-21T02:49:00Z">
        <w:r w:rsidR="002360E8">
          <w:rPr>
            <w:rFonts w:asciiTheme="majorBidi" w:hAnsiTheme="majorBidi" w:cstheme="majorBidi"/>
          </w:rPr>
          <w:t>s</w:t>
        </w:r>
      </w:ins>
      <w:r w:rsidRPr="00D826E7">
        <w:rPr>
          <w:rFonts w:asciiTheme="majorBidi" w:hAnsiTheme="majorBidi" w:cstheme="majorBidi"/>
        </w:rPr>
        <w:t xml:space="preserve"> of grip and posture on upper and lower limb power, crank power</w:t>
      </w:r>
      <w:ins w:id="235" w:author="Mr Ross Wilkinson" w:date="2020-08-21T02:48:00Z">
        <w:r w:rsidR="002360E8">
          <w:rPr>
            <w:rFonts w:asciiTheme="majorBidi" w:hAnsiTheme="majorBidi" w:cstheme="majorBidi"/>
          </w:rPr>
          <w:t>,</w:t>
        </w:r>
      </w:ins>
      <w:r w:rsidRPr="00D826E7">
        <w:rPr>
          <w:rFonts w:asciiTheme="majorBidi" w:hAnsiTheme="majorBidi" w:cstheme="majorBidi"/>
        </w:rPr>
        <w:t xml:space="preserve"> and the </w:t>
      </w:r>
      <w:ins w:id="236" w:author="Mr Ross Wilkinson" w:date="2020-08-21T02:48:00Z">
        <w:r w:rsidR="002360E8">
          <w:rPr>
            <w:rFonts w:asciiTheme="majorBidi" w:hAnsiTheme="majorBidi" w:cstheme="majorBidi"/>
          </w:rPr>
          <w:t xml:space="preserve">range of </w:t>
        </w:r>
      </w:ins>
      <w:proofErr w:type="spellStart"/>
      <w:r w:rsidRPr="00D826E7">
        <w:rPr>
          <w:rFonts w:asciiTheme="majorBidi" w:hAnsiTheme="majorBidi" w:cstheme="majorBidi"/>
        </w:rPr>
        <w:t>C</w:t>
      </w:r>
      <w:r w:rsidR="00775466">
        <w:rPr>
          <w:rFonts w:asciiTheme="majorBidi" w:hAnsiTheme="majorBidi" w:cstheme="majorBidi"/>
        </w:rPr>
        <w:t>o</w:t>
      </w:r>
      <w:r w:rsidRPr="00D826E7">
        <w:rPr>
          <w:rFonts w:asciiTheme="majorBidi" w:hAnsiTheme="majorBidi" w:cstheme="majorBidi"/>
        </w:rPr>
        <w:t>M</w:t>
      </w:r>
      <w:proofErr w:type="spellEnd"/>
      <w:r w:rsidRPr="00D826E7">
        <w:rPr>
          <w:rFonts w:asciiTheme="majorBidi" w:hAnsiTheme="majorBidi" w:cstheme="majorBidi"/>
        </w:rPr>
        <w:t xml:space="preserve"> vertical displacement. </w:t>
      </w:r>
      <w:del w:id="237" w:author="Mr Ross Wilkinson" w:date="2020-08-21T02:49:00Z">
        <w:r w:rsidRPr="00D826E7" w:rsidDel="00764C60">
          <w:rPr>
            <w:rFonts w:asciiTheme="majorBidi" w:hAnsiTheme="majorBidi" w:cstheme="majorBidi"/>
          </w:rPr>
          <w:delText>Following this, we will test for an interaction effect.</w:delText>
        </w:r>
        <w:bookmarkEnd w:id="230"/>
        <w:bookmarkEnd w:id="231"/>
        <w:r w:rsidR="00775466" w:rsidDel="00764C60">
          <w:rPr>
            <w:rFonts w:asciiTheme="majorBidi" w:hAnsiTheme="majorBidi" w:cstheme="majorBidi"/>
          </w:rPr>
          <w:delText xml:space="preserve"> </w:delText>
        </w:r>
      </w:del>
      <w:r w:rsidR="00775466">
        <w:rPr>
          <w:rFonts w:asciiTheme="majorBidi" w:hAnsiTheme="majorBidi" w:cstheme="majorBidi"/>
        </w:rPr>
        <w:t>T</w:t>
      </w:r>
      <w:r w:rsidRPr="00D826E7">
        <w:rPr>
          <w:rFonts w:asciiTheme="majorBidi" w:hAnsiTheme="majorBidi" w:cstheme="majorBidi"/>
        </w:rPr>
        <w:t xml:space="preserve">he pattern of </w:t>
      </w:r>
      <w:ins w:id="238" w:author="Mr Ross Wilkinson" w:date="2020-08-21T02:50:00Z">
        <w:r w:rsidR="00764C60">
          <w:rPr>
            <w:rFonts w:asciiTheme="majorBidi" w:hAnsiTheme="majorBidi" w:cstheme="majorBidi"/>
          </w:rPr>
          <w:t xml:space="preserve">joint power and </w:t>
        </w:r>
      </w:ins>
      <w:proofErr w:type="spellStart"/>
      <w:r w:rsidRPr="00D826E7">
        <w:rPr>
          <w:rFonts w:asciiTheme="majorBidi" w:hAnsiTheme="majorBidi" w:cstheme="majorBidi"/>
        </w:rPr>
        <w:t>C</w:t>
      </w:r>
      <w:r w:rsidR="00775466">
        <w:rPr>
          <w:rFonts w:asciiTheme="majorBidi" w:hAnsiTheme="majorBidi" w:cstheme="majorBidi"/>
        </w:rPr>
        <w:t>o</w:t>
      </w:r>
      <w:r w:rsidRPr="00D826E7">
        <w:rPr>
          <w:rFonts w:asciiTheme="majorBidi" w:hAnsiTheme="majorBidi" w:cstheme="majorBidi"/>
        </w:rPr>
        <w:t>M</w:t>
      </w:r>
      <w:proofErr w:type="spellEnd"/>
      <w:r w:rsidRPr="00D826E7">
        <w:rPr>
          <w:rFonts w:asciiTheme="majorBidi" w:hAnsiTheme="majorBidi" w:cstheme="majorBidi"/>
        </w:rPr>
        <w:t xml:space="preserve"> movement over </w:t>
      </w:r>
      <w:ins w:id="239" w:author="Mr Ross Wilkinson" w:date="2020-08-21T02:50:00Z">
        <w:r w:rsidR="00764C60">
          <w:rPr>
            <w:rFonts w:asciiTheme="majorBidi" w:hAnsiTheme="majorBidi" w:cstheme="majorBidi"/>
          </w:rPr>
          <w:t xml:space="preserve">a </w:t>
        </w:r>
      </w:ins>
      <w:r w:rsidRPr="00D826E7">
        <w:rPr>
          <w:rFonts w:asciiTheme="majorBidi" w:hAnsiTheme="majorBidi" w:cstheme="majorBidi"/>
        </w:rPr>
        <w:t xml:space="preserve">crank cycle will </w:t>
      </w:r>
      <w:r w:rsidR="00B63516">
        <w:rPr>
          <w:rFonts w:asciiTheme="majorBidi" w:hAnsiTheme="majorBidi" w:cstheme="majorBidi"/>
        </w:rPr>
        <w:t xml:space="preserve">also </w:t>
      </w:r>
      <w:r w:rsidRPr="00D826E7">
        <w:rPr>
          <w:rFonts w:asciiTheme="majorBidi" w:hAnsiTheme="majorBidi" w:cstheme="majorBidi"/>
        </w:rPr>
        <w:t xml:space="preserve">be presented. </w:t>
      </w:r>
    </w:p>
    <w:p w14:paraId="64847063" w14:textId="77777777" w:rsidR="00FF4C65" w:rsidRPr="00D826E7" w:rsidRDefault="00FF4C65" w:rsidP="00FF4C65">
      <w:pPr>
        <w:pStyle w:val="NormalWeb"/>
        <w:contextualSpacing/>
        <w:rPr>
          <w:rFonts w:asciiTheme="majorBidi" w:hAnsiTheme="majorBidi" w:cstheme="majorBidi"/>
        </w:rPr>
      </w:pPr>
    </w:p>
    <w:p w14:paraId="1C12E085" w14:textId="1B3C05EA" w:rsidR="00775466" w:rsidRPr="002360E8" w:rsidRDefault="00366384" w:rsidP="00775466">
      <w:pPr>
        <w:pStyle w:val="NormalWeb"/>
        <w:contextualSpacing/>
        <w:rPr>
          <w:rFonts w:asciiTheme="majorBidi" w:hAnsiTheme="majorBidi" w:cstheme="majorBidi"/>
          <w:b/>
          <w:bCs/>
          <w:sz w:val="28"/>
          <w:szCs w:val="28"/>
          <w:rPrChange w:id="240" w:author="Mr Ross Wilkinson" w:date="2020-08-21T02:45:00Z">
            <w:rPr>
              <w:rFonts w:asciiTheme="majorBidi" w:hAnsiTheme="majorBidi" w:cstheme="majorBidi"/>
              <w:b/>
              <w:bCs/>
            </w:rPr>
          </w:rPrChange>
        </w:rPr>
      </w:pPr>
      <w:r w:rsidRPr="002360E8">
        <w:rPr>
          <w:rFonts w:asciiTheme="majorBidi" w:hAnsiTheme="majorBidi" w:cstheme="majorBidi"/>
          <w:b/>
          <w:bCs/>
          <w:sz w:val="28"/>
          <w:szCs w:val="28"/>
          <w:rPrChange w:id="241" w:author="Mr Ross Wilkinson" w:date="2020-08-21T02:45:00Z">
            <w:rPr>
              <w:rFonts w:asciiTheme="majorBidi" w:hAnsiTheme="majorBidi" w:cstheme="majorBidi"/>
              <w:b/>
              <w:bCs/>
            </w:rPr>
          </w:rPrChange>
        </w:rPr>
        <w:t xml:space="preserve">Research </w:t>
      </w:r>
      <w:r w:rsidR="00564637" w:rsidRPr="002360E8">
        <w:rPr>
          <w:rFonts w:asciiTheme="majorBidi" w:hAnsiTheme="majorBidi" w:cstheme="majorBidi"/>
          <w:b/>
          <w:bCs/>
          <w:sz w:val="28"/>
          <w:szCs w:val="28"/>
          <w:rPrChange w:id="242" w:author="Mr Ross Wilkinson" w:date="2020-08-21T02:45:00Z">
            <w:rPr>
              <w:rFonts w:asciiTheme="majorBidi" w:hAnsiTheme="majorBidi" w:cstheme="majorBidi"/>
              <w:b/>
              <w:bCs/>
            </w:rPr>
          </w:rPrChange>
        </w:rPr>
        <w:t>S</w:t>
      </w:r>
      <w:r w:rsidRPr="002360E8">
        <w:rPr>
          <w:rFonts w:asciiTheme="majorBidi" w:hAnsiTheme="majorBidi" w:cstheme="majorBidi"/>
          <w:b/>
          <w:bCs/>
          <w:sz w:val="28"/>
          <w:szCs w:val="28"/>
          <w:rPrChange w:id="243" w:author="Mr Ross Wilkinson" w:date="2020-08-21T02:45:00Z">
            <w:rPr>
              <w:rFonts w:asciiTheme="majorBidi" w:hAnsiTheme="majorBidi" w:cstheme="majorBidi"/>
              <w:b/>
              <w:bCs/>
            </w:rPr>
          </w:rPrChange>
        </w:rPr>
        <w:t xml:space="preserve">tudy </w:t>
      </w:r>
      <w:r w:rsidR="00564637" w:rsidRPr="002360E8">
        <w:rPr>
          <w:rFonts w:asciiTheme="majorBidi" w:hAnsiTheme="majorBidi" w:cstheme="majorBidi"/>
          <w:b/>
          <w:bCs/>
          <w:sz w:val="28"/>
          <w:szCs w:val="28"/>
          <w:rPrChange w:id="244" w:author="Mr Ross Wilkinson" w:date="2020-08-21T02:45:00Z">
            <w:rPr>
              <w:rFonts w:asciiTheme="majorBidi" w:hAnsiTheme="majorBidi" w:cstheme="majorBidi"/>
              <w:b/>
              <w:bCs/>
            </w:rPr>
          </w:rPrChange>
        </w:rPr>
        <w:t>T</w:t>
      </w:r>
      <w:r w:rsidRPr="002360E8">
        <w:rPr>
          <w:rFonts w:asciiTheme="majorBidi" w:hAnsiTheme="majorBidi" w:cstheme="majorBidi"/>
          <w:b/>
          <w:bCs/>
          <w:sz w:val="28"/>
          <w:szCs w:val="28"/>
          <w:rPrChange w:id="245" w:author="Mr Ross Wilkinson" w:date="2020-08-21T02:45:00Z">
            <w:rPr>
              <w:rFonts w:asciiTheme="majorBidi" w:hAnsiTheme="majorBidi" w:cstheme="majorBidi"/>
              <w:b/>
              <w:bCs/>
            </w:rPr>
          </w:rPrChange>
        </w:rPr>
        <w:t xml:space="preserve">imeline </w:t>
      </w:r>
    </w:p>
    <w:tbl>
      <w:tblPr>
        <w:tblStyle w:val="TableGrid"/>
        <w:tblW w:w="9641" w:type="dxa"/>
        <w:tblLayout w:type="fixed"/>
        <w:tblLook w:val="04A0" w:firstRow="1" w:lastRow="0" w:firstColumn="1" w:lastColumn="0" w:noHBand="0" w:noVBand="1"/>
      </w:tblPr>
      <w:tblGrid>
        <w:gridCol w:w="2539"/>
        <w:gridCol w:w="504"/>
        <w:gridCol w:w="504"/>
        <w:gridCol w:w="504"/>
        <w:gridCol w:w="504"/>
        <w:gridCol w:w="505"/>
        <w:gridCol w:w="504"/>
        <w:gridCol w:w="504"/>
        <w:gridCol w:w="505"/>
        <w:gridCol w:w="504"/>
        <w:gridCol w:w="504"/>
        <w:gridCol w:w="505"/>
        <w:gridCol w:w="546"/>
        <w:gridCol w:w="504"/>
        <w:gridCol w:w="505"/>
      </w:tblGrid>
      <w:tr w:rsidR="00564637" w:rsidRPr="00D826E7" w14:paraId="2CCFB4CF" w14:textId="233F8DE8" w:rsidTr="00564637">
        <w:trPr>
          <w:trHeight w:val="243"/>
        </w:trPr>
        <w:tc>
          <w:tcPr>
            <w:tcW w:w="2539" w:type="dxa"/>
          </w:tcPr>
          <w:p w14:paraId="6F1C112E" w14:textId="72189C1E"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Week</w:t>
            </w:r>
          </w:p>
        </w:tc>
        <w:tc>
          <w:tcPr>
            <w:tcW w:w="504" w:type="dxa"/>
            <w:vMerge w:val="restart"/>
          </w:tcPr>
          <w:p w14:paraId="36EF4082" w14:textId="7D05F1E8"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-2</w:t>
            </w:r>
          </w:p>
        </w:tc>
        <w:tc>
          <w:tcPr>
            <w:tcW w:w="504" w:type="dxa"/>
            <w:vMerge w:val="restart"/>
          </w:tcPr>
          <w:p w14:paraId="22CC0660" w14:textId="0AB75973"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1</w:t>
            </w:r>
          </w:p>
        </w:tc>
        <w:tc>
          <w:tcPr>
            <w:tcW w:w="504" w:type="dxa"/>
            <w:vMerge w:val="restart"/>
          </w:tcPr>
          <w:p w14:paraId="081D63AD" w14:textId="54DBAE7E"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2</w:t>
            </w:r>
          </w:p>
        </w:tc>
        <w:tc>
          <w:tcPr>
            <w:tcW w:w="504" w:type="dxa"/>
            <w:vMerge w:val="restart"/>
          </w:tcPr>
          <w:p w14:paraId="6A858C4F" w14:textId="0AC1FF67"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3</w:t>
            </w:r>
          </w:p>
        </w:tc>
        <w:tc>
          <w:tcPr>
            <w:tcW w:w="505" w:type="dxa"/>
            <w:vMerge w:val="restart"/>
          </w:tcPr>
          <w:p w14:paraId="20648FD6" w14:textId="4F6FCDE9"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4</w:t>
            </w:r>
          </w:p>
        </w:tc>
        <w:tc>
          <w:tcPr>
            <w:tcW w:w="504" w:type="dxa"/>
            <w:vMerge w:val="restart"/>
          </w:tcPr>
          <w:p w14:paraId="4CEED61D" w14:textId="6FFA40F9"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5</w:t>
            </w:r>
          </w:p>
        </w:tc>
        <w:tc>
          <w:tcPr>
            <w:tcW w:w="504" w:type="dxa"/>
            <w:vMerge w:val="restart"/>
          </w:tcPr>
          <w:p w14:paraId="0198FA6B" w14:textId="6E9B86C4"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6</w:t>
            </w:r>
          </w:p>
        </w:tc>
        <w:tc>
          <w:tcPr>
            <w:tcW w:w="505" w:type="dxa"/>
            <w:vMerge w:val="restart"/>
          </w:tcPr>
          <w:p w14:paraId="64CB9337" w14:textId="5F8E0636"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7</w:t>
            </w:r>
          </w:p>
        </w:tc>
        <w:tc>
          <w:tcPr>
            <w:tcW w:w="504" w:type="dxa"/>
            <w:vMerge w:val="restart"/>
          </w:tcPr>
          <w:p w14:paraId="70DB9599" w14:textId="66912CF1"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8</w:t>
            </w:r>
          </w:p>
        </w:tc>
        <w:tc>
          <w:tcPr>
            <w:tcW w:w="504" w:type="dxa"/>
            <w:vMerge w:val="restart"/>
          </w:tcPr>
          <w:p w14:paraId="15D1BB70" w14:textId="6A7605E5"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9</w:t>
            </w:r>
          </w:p>
        </w:tc>
        <w:tc>
          <w:tcPr>
            <w:tcW w:w="505" w:type="dxa"/>
            <w:vMerge w:val="restart"/>
          </w:tcPr>
          <w:p w14:paraId="480DE111" w14:textId="4CCD150E"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10</w:t>
            </w:r>
          </w:p>
        </w:tc>
        <w:tc>
          <w:tcPr>
            <w:tcW w:w="546" w:type="dxa"/>
            <w:vMerge w:val="restart"/>
          </w:tcPr>
          <w:p w14:paraId="3306F41C" w14:textId="72ADA561"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11</w:t>
            </w:r>
          </w:p>
        </w:tc>
        <w:tc>
          <w:tcPr>
            <w:tcW w:w="504" w:type="dxa"/>
            <w:vMerge w:val="restart"/>
          </w:tcPr>
          <w:p w14:paraId="2F531CF8" w14:textId="633D0B8E"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12</w:t>
            </w:r>
          </w:p>
        </w:tc>
        <w:tc>
          <w:tcPr>
            <w:tcW w:w="505" w:type="dxa"/>
            <w:vMerge w:val="restart"/>
          </w:tcPr>
          <w:p w14:paraId="5833CC1B" w14:textId="37F12658" w:rsidR="00564637" w:rsidRPr="00D4491B" w:rsidRDefault="00564637" w:rsidP="00D826E7">
            <w:pPr>
              <w:pStyle w:val="NormalWeb"/>
              <w:contextualSpacing/>
              <w:rPr>
                <w:rFonts w:asciiTheme="majorBidi" w:hAnsiTheme="majorBidi" w:cstheme="majorBidi"/>
                <w:b/>
                <w:bCs/>
                <w:sz w:val="21"/>
                <w:szCs w:val="21"/>
              </w:rPr>
            </w:pPr>
            <w:r w:rsidRPr="00D4491B">
              <w:rPr>
                <w:rFonts w:asciiTheme="majorBidi" w:hAnsiTheme="majorBidi" w:cstheme="majorBidi"/>
                <w:b/>
                <w:bCs/>
                <w:sz w:val="21"/>
                <w:szCs w:val="21"/>
              </w:rPr>
              <w:t>13</w:t>
            </w:r>
          </w:p>
        </w:tc>
      </w:tr>
      <w:tr w:rsidR="00564637" w:rsidRPr="00D826E7" w14:paraId="3B4B8553" w14:textId="77777777" w:rsidTr="00564637">
        <w:trPr>
          <w:trHeight w:val="73"/>
        </w:trPr>
        <w:tc>
          <w:tcPr>
            <w:tcW w:w="2539" w:type="dxa"/>
          </w:tcPr>
          <w:p w14:paraId="2C3BDFCD" w14:textId="47D00FAC" w:rsidR="00564637" w:rsidRPr="00D4491B" w:rsidRDefault="00564637" w:rsidP="00A65CF3">
            <w:pPr>
              <w:pStyle w:val="NormalWeb"/>
              <w:rPr>
                <w:rFonts w:asciiTheme="majorBidi" w:hAnsiTheme="majorBidi" w:cstheme="majorBidi"/>
                <w:b/>
                <w:bCs/>
                <w:sz w:val="21"/>
                <w:szCs w:val="21"/>
              </w:rPr>
            </w:pPr>
            <w:r w:rsidRPr="00D4491B">
              <w:rPr>
                <w:rFonts w:asciiTheme="majorBidi" w:hAnsiTheme="majorBidi" w:cstheme="majorBidi"/>
                <w:b/>
                <w:bCs/>
                <w:sz w:val="21"/>
                <w:szCs w:val="21"/>
              </w:rPr>
              <w:t xml:space="preserve">Tasks </w:t>
            </w:r>
          </w:p>
        </w:tc>
        <w:tc>
          <w:tcPr>
            <w:tcW w:w="504" w:type="dxa"/>
            <w:vMerge/>
          </w:tcPr>
          <w:p w14:paraId="44D37260" w14:textId="77777777" w:rsidR="00564637" w:rsidRPr="00D4491B" w:rsidRDefault="00564637" w:rsidP="00A65CF3">
            <w:pPr>
              <w:pStyle w:val="NormalWeb"/>
              <w:rPr>
                <w:rFonts w:asciiTheme="majorBidi" w:hAnsiTheme="majorBidi" w:cstheme="majorBidi"/>
                <w:b/>
                <w:bCs/>
                <w:sz w:val="21"/>
                <w:szCs w:val="21"/>
              </w:rPr>
            </w:pPr>
          </w:p>
        </w:tc>
        <w:tc>
          <w:tcPr>
            <w:tcW w:w="504" w:type="dxa"/>
            <w:vMerge/>
            <w:tcBorders>
              <w:bottom w:val="single" w:sz="4" w:space="0" w:color="auto"/>
            </w:tcBorders>
          </w:tcPr>
          <w:p w14:paraId="10057DCA" w14:textId="138A89C1" w:rsidR="00564637" w:rsidRPr="00D4491B" w:rsidRDefault="00564637" w:rsidP="00A65CF3">
            <w:pPr>
              <w:pStyle w:val="NormalWeb"/>
              <w:rPr>
                <w:rFonts w:asciiTheme="majorBidi" w:hAnsiTheme="majorBidi" w:cstheme="majorBidi"/>
                <w:b/>
                <w:bCs/>
                <w:sz w:val="21"/>
                <w:szCs w:val="21"/>
              </w:rPr>
            </w:pPr>
          </w:p>
        </w:tc>
        <w:tc>
          <w:tcPr>
            <w:tcW w:w="504" w:type="dxa"/>
            <w:vMerge/>
            <w:tcBorders>
              <w:bottom w:val="single" w:sz="4" w:space="0" w:color="auto"/>
            </w:tcBorders>
          </w:tcPr>
          <w:p w14:paraId="3DB75858" w14:textId="77777777" w:rsidR="00564637" w:rsidRPr="00D4491B" w:rsidRDefault="00564637" w:rsidP="00A65CF3">
            <w:pPr>
              <w:pStyle w:val="NormalWeb"/>
              <w:rPr>
                <w:rFonts w:asciiTheme="majorBidi" w:hAnsiTheme="majorBidi" w:cstheme="majorBidi"/>
                <w:b/>
                <w:bCs/>
                <w:sz w:val="21"/>
                <w:szCs w:val="21"/>
              </w:rPr>
            </w:pPr>
          </w:p>
        </w:tc>
        <w:tc>
          <w:tcPr>
            <w:tcW w:w="504" w:type="dxa"/>
            <w:vMerge/>
            <w:tcBorders>
              <w:bottom w:val="single" w:sz="4" w:space="0" w:color="auto"/>
            </w:tcBorders>
          </w:tcPr>
          <w:p w14:paraId="3DC4F705" w14:textId="77777777" w:rsidR="00564637" w:rsidRPr="00D4491B" w:rsidRDefault="00564637" w:rsidP="00A65CF3">
            <w:pPr>
              <w:pStyle w:val="NormalWeb"/>
              <w:rPr>
                <w:rFonts w:asciiTheme="majorBidi" w:hAnsiTheme="majorBidi" w:cstheme="majorBidi"/>
                <w:b/>
                <w:bCs/>
                <w:sz w:val="21"/>
                <w:szCs w:val="21"/>
              </w:rPr>
            </w:pPr>
          </w:p>
        </w:tc>
        <w:tc>
          <w:tcPr>
            <w:tcW w:w="505" w:type="dxa"/>
            <w:vMerge/>
            <w:tcBorders>
              <w:bottom w:val="single" w:sz="4" w:space="0" w:color="auto"/>
            </w:tcBorders>
          </w:tcPr>
          <w:p w14:paraId="4845467E" w14:textId="77777777" w:rsidR="00564637" w:rsidRPr="00D4491B" w:rsidRDefault="00564637" w:rsidP="00A65CF3">
            <w:pPr>
              <w:pStyle w:val="NormalWeb"/>
              <w:rPr>
                <w:rFonts w:asciiTheme="majorBidi" w:hAnsiTheme="majorBidi" w:cstheme="majorBidi"/>
                <w:b/>
                <w:bCs/>
                <w:sz w:val="21"/>
                <w:szCs w:val="21"/>
              </w:rPr>
            </w:pPr>
          </w:p>
        </w:tc>
        <w:tc>
          <w:tcPr>
            <w:tcW w:w="504" w:type="dxa"/>
            <w:vMerge/>
            <w:tcBorders>
              <w:bottom w:val="single" w:sz="4" w:space="0" w:color="auto"/>
            </w:tcBorders>
          </w:tcPr>
          <w:p w14:paraId="24AE3B26" w14:textId="77777777" w:rsidR="00564637" w:rsidRPr="00D4491B" w:rsidRDefault="00564637" w:rsidP="00A65CF3">
            <w:pPr>
              <w:pStyle w:val="NormalWeb"/>
              <w:rPr>
                <w:rFonts w:asciiTheme="majorBidi" w:hAnsiTheme="majorBidi" w:cstheme="majorBidi"/>
                <w:b/>
                <w:bCs/>
                <w:sz w:val="21"/>
                <w:szCs w:val="21"/>
              </w:rPr>
            </w:pPr>
          </w:p>
        </w:tc>
        <w:tc>
          <w:tcPr>
            <w:tcW w:w="504" w:type="dxa"/>
            <w:vMerge/>
            <w:tcBorders>
              <w:bottom w:val="single" w:sz="4" w:space="0" w:color="auto"/>
            </w:tcBorders>
          </w:tcPr>
          <w:p w14:paraId="4B1FDF72" w14:textId="77777777" w:rsidR="00564637" w:rsidRPr="00D4491B" w:rsidRDefault="00564637" w:rsidP="00A65CF3">
            <w:pPr>
              <w:pStyle w:val="NormalWeb"/>
              <w:rPr>
                <w:rFonts w:asciiTheme="majorBidi" w:hAnsiTheme="majorBidi" w:cstheme="majorBidi"/>
                <w:b/>
                <w:bCs/>
                <w:sz w:val="21"/>
                <w:szCs w:val="21"/>
              </w:rPr>
            </w:pPr>
          </w:p>
        </w:tc>
        <w:tc>
          <w:tcPr>
            <w:tcW w:w="505" w:type="dxa"/>
            <w:vMerge/>
            <w:tcBorders>
              <w:bottom w:val="single" w:sz="4" w:space="0" w:color="auto"/>
            </w:tcBorders>
          </w:tcPr>
          <w:p w14:paraId="20CBEC90" w14:textId="77777777" w:rsidR="00564637" w:rsidRPr="00D4491B" w:rsidRDefault="00564637" w:rsidP="00A65CF3">
            <w:pPr>
              <w:pStyle w:val="NormalWeb"/>
              <w:rPr>
                <w:rFonts w:asciiTheme="majorBidi" w:hAnsiTheme="majorBidi" w:cstheme="majorBidi"/>
                <w:b/>
                <w:bCs/>
                <w:sz w:val="21"/>
                <w:szCs w:val="21"/>
              </w:rPr>
            </w:pPr>
          </w:p>
        </w:tc>
        <w:tc>
          <w:tcPr>
            <w:tcW w:w="504" w:type="dxa"/>
            <w:vMerge/>
            <w:tcBorders>
              <w:bottom w:val="single" w:sz="4" w:space="0" w:color="auto"/>
            </w:tcBorders>
          </w:tcPr>
          <w:p w14:paraId="4A3F031D" w14:textId="77777777" w:rsidR="00564637" w:rsidRPr="00D4491B" w:rsidRDefault="00564637" w:rsidP="00A65CF3">
            <w:pPr>
              <w:pStyle w:val="NormalWeb"/>
              <w:rPr>
                <w:rFonts w:asciiTheme="majorBidi" w:hAnsiTheme="majorBidi" w:cstheme="majorBidi"/>
                <w:b/>
                <w:bCs/>
                <w:sz w:val="21"/>
                <w:szCs w:val="21"/>
              </w:rPr>
            </w:pPr>
          </w:p>
        </w:tc>
        <w:tc>
          <w:tcPr>
            <w:tcW w:w="504" w:type="dxa"/>
            <w:vMerge/>
            <w:tcBorders>
              <w:bottom w:val="single" w:sz="4" w:space="0" w:color="auto"/>
            </w:tcBorders>
          </w:tcPr>
          <w:p w14:paraId="6E674F37" w14:textId="77777777" w:rsidR="00564637" w:rsidRPr="00D4491B" w:rsidRDefault="00564637" w:rsidP="00A65CF3">
            <w:pPr>
              <w:pStyle w:val="NormalWeb"/>
              <w:rPr>
                <w:rFonts w:asciiTheme="majorBidi" w:hAnsiTheme="majorBidi" w:cstheme="majorBidi"/>
                <w:b/>
                <w:bCs/>
                <w:sz w:val="21"/>
                <w:szCs w:val="21"/>
              </w:rPr>
            </w:pPr>
          </w:p>
        </w:tc>
        <w:tc>
          <w:tcPr>
            <w:tcW w:w="505" w:type="dxa"/>
            <w:vMerge/>
            <w:tcBorders>
              <w:bottom w:val="single" w:sz="4" w:space="0" w:color="auto"/>
            </w:tcBorders>
          </w:tcPr>
          <w:p w14:paraId="0C56EF77" w14:textId="77777777" w:rsidR="00564637" w:rsidRPr="00D4491B" w:rsidRDefault="00564637" w:rsidP="00A65CF3">
            <w:pPr>
              <w:pStyle w:val="NormalWeb"/>
              <w:rPr>
                <w:rFonts w:asciiTheme="majorBidi" w:hAnsiTheme="majorBidi" w:cstheme="majorBidi"/>
                <w:b/>
                <w:bCs/>
                <w:sz w:val="21"/>
                <w:szCs w:val="21"/>
              </w:rPr>
            </w:pPr>
          </w:p>
        </w:tc>
        <w:tc>
          <w:tcPr>
            <w:tcW w:w="546" w:type="dxa"/>
            <w:vMerge/>
            <w:tcBorders>
              <w:bottom w:val="single" w:sz="4" w:space="0" w:color="auto"/>
            </w:tcBorders>
          </w:tcPr>
          <w:p w14:paraId="7E2D4CB8" w14:textId="77777777" w:rsidR="00564637" w:rsidRPr="00D4491B" w:rsidRDefault="00564637" w:rsidP="00A65CF3">
            <w:pPr>
              <w:pStyle w:val="NormalWeb"/>
              <w:rPr>
                <w:rFonts w:asciiTheme="majorBidi" w:hAnsiTheme="majorBidi" w:cstheme="majorBidi"/>
                <w:b/>
                <w:bCs/>
                <w:sz w:val="21"/>
                <w:szCs w:val="21"/>
              </w:rPr>
            </w:pPr>
          </w:p>
        </w:tc>
        <w:tc>
          <w:tcPr>
            <w:tcW w:w="504" w:type="dxa"/>
            <w:vMerge/>
            <w:tcBorders>
              <w:bottom w:val="single" w:sz="4" w:space="0" w:color="auto"/>
            </w:tcBorders>
          </w:tcPr>
          <w:p w14:paraId="2AE51A4B" w14:textId="77777777" w:rsidR="00564637" w:rsidRPr="00D4491B" w:rsidRDefault="00564637" w:rsidP="00A65CF3">
            <w:pPr>
              <w:pStyle w:val="NormalWeb"/>
              <w:rPr>
                <w:rFonts w:asciiTheme="majorBidi" w:hAnsiTheme="majorBidi" w:cstheme="majorBidi"/>
                <w:b/>
                <w:bCs/>
                <w:sz w:val="21"/>
                <w:szCs w:val="21"/>
              </w:rPr>
            </w:pPr>
          </w:p>
        </w:tc>
        <w:tc>
          <w:tcPr>
            <w:tcW w:w="505" w:type="dxa"/>
            <w:vMerge/>
            <w:tcBorders>
              <w:bottom w:val="single" w:sz="4" w:space="0" w:color="auto"/>
            </w:tcBorders>
          </w:tcPr>
          <w:p w14:paraId="322E7501" w14:textId="77777777" w:rsidR="00564637" w:rsidRPr="00D4491B" w:rsidRDefault="00564637" w:rsidP="00A65CF3">
            <w:pPr>
              <w:pStyle w:val="NormalWeb"/>
              <w:rPr>
                <w:rFonts w:asciiTheme="majorBidi" w:hAnsiTheme="majorBidi" w:cstheme="majorBidi"/>
                <w:b/>
                <w:bCs/>
                <w:sz w:val="21"/>
                <w:szCs w:val="21"/>
              </w:rPr>
            </w:pPr>
          </w:p>
        </w:tc>
      </w:tr>
      <w:tr w:rsidR="00564637" w:rsidRPr="00D826E7" w14:paraId="79279DC6" w14:textId="562A04F2" w:rsidTr="00564637">
        <w:trPr>
          <w:trHeight w:val="563"/>
        </w:trPr>
        <w:tc>
          <w:tcPr>
            <w:tcW w:w="2539" w:type="dxa"/>
          </w:tcPr>
          <w:p w14:paraId="37582C7C" w14:textId="3EFB8849" w:rsidR="00564637" w:rsidRPr="00D4491B" w:rsidRDefault="00564637" w:rsidP="00A65CF3">
            <w:pPr>
              <w:pStyle w:val="NormalWeb"/>
              <w:rPr>
                <w:rFonts w:asciiTheme="majorBidi" w:hAnsiTheme="majorBidi" w:cstheme="majorBidi"/>
                <w:sz w:val="21"/>
                <w:szCs w:val="21"/>
              </w:rPr>
            </w:pPr>
            <w:r w:rsidRPr="00D4491B">
              <w:rPr>
                <w:rFonts w:asciiTheme="majorBidi" w:hAnsiTheme="majorBidi" w:cstheme="majorBidi"/>
                <w:sz w:val="21"/>
                <w:szCs w:val="21"/>
              </w:rPr>
              <w:t xml:space="preserve">Meeting with supervisors </w:t>
            </w:r>
          </w:p>
        </w:tc>
        <w:tc>
          <w:tcPr>
            <w:tcW w:w="504" w:type="dxa"/>
            <w:shd w:val="clear" w:color="auto" w:fill="F7CAAC" w:themeFill="accent2" w:themeFillTint="66"/>
          </w:tcPr>
          <w:p w14:paraId="33571E51" w14:textId="6C83B6C6" w:rsidR="00564637" w:rsidRPr="00D4491B" w:rsidRDefault="00564637" w:rsidP="00A65CF3">
            <w:pPr>
              <w:pStyle w:val="NormalWeb"/>
              <w:rPr>
                <w:rFonts w:asciiTheme="majorBidi" w:hAnsiTheme="majorBidi" w:cstheme="majorBidi"/>
                <w:color w:val="000000" w:themeColor="text1"/>
                <w:sz w:val="21"/>
                <w:szCs w:val="21"/>
              </w:rPr>
            </w:pPr>
            <w:r w:rsidRPr="00D4491B">
              <w:rPr>
                <w:rFonts w:asciiTheme="majorBidi" w:hAnsiTheme="majorBidi" w:cstheme="majorBidi"/>
                <w:color w:val="000000" w:themeColor="text1"/>
                <w:sz w:val="21"/>
                <w:szCs w:val="21"/>
              </w:rPr>
              <w:t>1h</w:t>
            </w:r>
          </w:p>
        </w:tc>
        <w:tc>
          <w:tcPr>
            <w:tcW w:w="504" w:type="dxa"/>
            <w:shd w:val="clear" w:color="auto" w:fill="F7CAAC" w:themeFill="accent2" w:themeFillTint="66"/>
          </w:tcPr>
          <w:p w14:paraId="4CAF6F3B" w14:textId="7ED7AEBA" w:rsidR="00564637" w:rsidRPr="00D4491B" w:rsidRDefault="00564637" w:rsidP="00A65CF3">
            <w:pPr>
              <w:pStyle w:val="NormalWeb"/>
              <w:rPr>
                <w:rFonts w:asciiTheme="majorBidi" w:hAnsiTheme="majorBidi" w:cstheme="majorBidi"/>
                <w:color w:val="000000" w:themeColor="text1"/>
                <w:sz w:val="21"/>
                <w:szCs w:val="21"/>
                <w:highlight w:val="yellow"/>
              </w:rPr>
            </w:pPr>
            <w:bookmarkStart w:id="246" w:name="OLE_LINK111"/>
            <w:bookmarkStart w:id="247" w:name="OLE_LINK112"/>
            <w:r w:rsidRPr="00D4491B">
              <w:rPr>
                <w:rFonts w:asciiTheme="majorBidi" w:hAnsiTheme="majorBidi" w:cstheme="majorBidi"/>
                <w:color w:val="000000" w:themeColor="text1"/>
                <w:sz w:val="21"/>
                <w:szCs w:val="21"/>
              </w:rPr>
              <w:t>1h</w:t>
            </w:r>
            <w:bookmarkEnd w:id="246"/>
            <w:bookmarkEnd w:id="247"/>
          </w:p>
        </w:tc>
        <w:tc>
          <w:tcPr>
            <w:tcW w:w="504" w:type="dxa"/>
            <w:shd w:val="clear" w:color="auto" w:fill="F7CAAC" w:themeFill="accent2" w:themeFillTint="66"/>
          </w:tcPr>
          <w:p w14:paraId="014B10A4" w14:textId="54B01ABB"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04" w:type="dxa"/>
            <w:shd w:val="clear" w:color="auto" w:fill="F7CAAC" w:themeFill="accent2" w:themeFillTint="66"/>
          </w:tcPr>
          <w:p w14:paraId="37CA0DC3" w14:textId="02FE4C28"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05" w:type="dxa"/>
            <w:shd w:val="clear" w:color="auto" w:fill="F7CAAC" w:themeFill="accent2" w:themeFillTint="66"/>
          </w:tcPr>
          <w:p w14:paraId="5D7ED5CB" w14:textId="70BC544C"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04" w:type="dxa"/>
            <w:shd w:val="clear" w:color="auto" w:fill="F7CAAC" w:themeFill="accent2" w:themeFillTint="66"/>
          </w:tcPr>
          <w:p w14:paraId="65DCBDE3" w14:textId="03FAE98B"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04" w:type="dxa"/>
            <w:shd w:val="clear" w:color="auto" w:fill="F7CAAC" w:themeFill="accent2" w:themeFillTint="66"/>
          </w:tcPr>
          <w:p w14:paraId="606D91F1" w14:textId="4BDE1C56"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05" w:type="dxa"/>
            <w:shd w:val="clear" w:color="auto" w:fill="F7CAAC" w:themeFill="accent2" w:themeFillTint="66"/>
          </w:tcPr>
          <w:p w14:paraId="6684BAA4" w14:textId="22F1FAD7"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04" w:type="dxa"/>
            <w:shd w:val="clear" w:color="auto" w:fill="F7CAAC" w:themeFill="accent2" w:themeFillTint="66"/>
          </w:tcPr>
          <w:p w14:paraId="0CF91B98" w14:textId="3830DDA7"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04" w:type="dxa"/>
            <w:shd w:val="clear" w:color="auto" w:fill="F7CAAC" w:themeFill="accent2" w:themeFillTint="66"/>
          </w:tcPr>
          <w:p w14:paraId="5508639E" w14:textId="45B41773"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05" w:type="dxa"/>
            <w:shd w:val="clear" w:color="auto" w:fill="F7CAAC" w:themeFill="accent2" w:themeFillTint="66"/>
          </w:tcPr>
          <w:p w14:paraId="6B3651D4" w14:textId="28F47111"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46" w:type="dxa"/>
            <w:shd w:val="clear" w:color="auto" w:fill="F7CAAC" w:themeFill="accent2" w:themeFillTint="66"/>
          </w:tcPr>
          <w:p w14:paraId="4BA44CEB" w14:textId="44A26E4B"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04" w:type="dxa"/>
            <w:shd w:val="clear" w:color="auto" w:fill="F7CAAC" w:themeFill="accent2" w:themeFillTint="66"/>
          </w:tcPr>
          <w:p w14:paraId="4E5950EA" w14:textId="266E1A46" w:rsidR="00564637" w:rsidRPr="00D4491B" w:rsidRDefault="00564637" w:rsidP="00A65CF3">
            <w:pPr>
              <w:pStyle w:val="NormalWeb"/>
              <w:rPr>
                <w:rFonts w:asciiTheme="majorBidi" w:hAnsiTheme="majorBidi" w:cstheme="majorBidi"/>
                <w:b/>
                <w:bCs/>
                <w:sz w:val="21"/>
                <w:szCs w:val="21"/>
                <w:highlight w:val="yellow"/>
              </w:rPr>
            </w:pPr>
            <w:r w:rsidRPr="00D4491B">
              <w:rPr>
                <w:rFonts w:asciiTheme="majorBidi" w:hAnsiTheme="majorBidi" w:cstheme="majorBidi"/>
                <w:color w:val="000000" w:themeColor="text1"/>
                <w:sz w:val="21"/>
                <w:szCs w:val="21"/>
              </w:rPr>
              <w:t>1h</w:t>
            </w:r>
          </w:p>
        </w:tc>
        <w:tc>
          <w:tcPr>
            <w:tcW w:w="505" w:type="dxa"/>
            <w:shd w:val="clear" w:color="auto" w:fill="F7CAAC" w:themeFill="accent2" w:themeFillTint="66"/>
          </w:tcPr>
          <w:p w14:paraId="250C894A" w14:textId="68F2BFE7" w:rsidR="00564637" w:rsidRPr="00D4491B" w:rsidRDefault="00564637" w:rsidP="00A65CF3">
            <w:pPr>
              <w:pStyle w:val="NormalWeb"/>
              <w:rPr>
                <w:rFonts w:asciiTheme="majorBidi" w:hAnsiTheme="majorBidi" w:cstheme="majorBidi"/>
                <w:sz w:val="21"/>
                <w:szCs w:val="21"/>
                <w:highlight w:val="yellow"/>
              </w:rPr>
            </w:pPr>
            <w:r w:rsidRPr="00D4491B">
              <w:rPr>
                <w:rFonts w:asciiTheme="majorBidi" w:hAnsiTheme="majorBidi" w:cstheme="majorBidi"/>
                <w:color w:val="000000" w:themeColor="text1"/>
                <w:sz w:val="21"/>
                <w:szCs w:val="21"/>
              </w:rPr>
              <w:t>1h</w:t>
            </w:r>
          </w:p>
        </w:tc>
      </w:tr>
      <w:tr w:rsidR="00564637" w:rsidRPr="00D826E7" w14:paraId="1348773F" w14:textId="6CFB9966" w:rsidTr="00564637">
        <w:trPr>
          <w:trHeight w:val="333"/>
        </w:trPr>
        <w:tc>
          <w:tcPr>
            <w:tcW w:w="2539" w:type="dxa"/>
          </w:tcPr>
          <w:p w14:paraId="7FDC9CED" w14:textId="7197582E" w:rsidR="00564637" w:rsidRPr="00D4491B" w:rsidRDefault="00564637" w:rsidP="00A65CF3">
            <w:pPr>
              <w:pStyle w:val="NormalWeb"/>
              <w:rPr>
                <w:rFonts w:asciiTheme="majorBidi" w:hAnsiTheme="majorBidi" w:cstheme="majorBidi"/>
                <w:sz w:val="21"/>
                <w:szCs w:val="21"/>
              </w:rPr>
            </w:pPr>
            <w:r w:rsidRPr="00D4491B">
              <w:rPr>
                <w:rFonts w:asciiTheme="majorBidi" w:hAnsiTheme="majorBidi" w:cstheme="majorBidi"/>
                <w:sz w:val="21"/>
                <w:szCs w:val="21"/>
              </w:rPr>
              <w:t xml:space="preserve">Reviewing literature </w:t>
            </w:r>
          </w:p>
        </w:tc>
        <w:tc>
          <w:tcPr>
            <w:tcW w:w="504" w:type="dxa"/>
            <w:shd w:val="clear" w:color="auto" w:fill="BDD6EE" w:themeFill="accent5" w:themeFillTint="66"/>
          </w:tcPr>
          <w:p w14:paraId="285FDABE"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BDD6EE" w:themeFill="accent5" w:themeFillTint="66"/>
          </w:tcPr>
          <w:p w14:paraId="4D7D34CC" w14:textId="3032CFEF"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BDD6EE" w:themeFill="accent5" w:themeFillTint="66"/>
          </w:tcPr>
          <w:p w14:paraId="575F43F5"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BDD6EE" w:themeFill="accent5" w:themeFillTint="66"/>
          </w:tcPr>
          <w:p w14:paraId="7CBF03A3"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46FB8B29"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3B1682FB"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69AB9DEA"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77D605D4"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68AA7E77"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33E1098B"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52E4844D" w14:textId="77777777" w:rsidR="00564637" w:rsidRPr="00D4491B" w:rsidRDefault="00564637" w:rsidP="00A65CF3">
            <w:pPr>
              <w:pStyle w:val="NormalWeb"/>
              <w:rPr>
                <w:rFonts w:asciiTheme="majorBidi" w:hAnsiTheme="majorBidi" w:cstheme="majorBidi"/>
                <w:b/>
                <w:bCs/>
                <w:sz w:val="21"/>
                <w:szCs w:val="21"/>
              </w:rPr>
            </w:pPr>
          </w:p>
        </w:tc>
        <w:tc>
          <w:tcPr>
            <w:tcW w:w="546" w:type="dxa"/>
          </w:tcPr>
          <w:p w14:paraId="6FC27D29" w14:textId="1DEE1D3E" w:rsidR="00564637" w:rsidRPr="00D4491B" w:rsidRDefault="00564637" w:rsidP="00A65CF3">
            <w:pPr>
              <w:pStyle w:val="NormalWeb"/>
              <w:rPr>
                <w:rFonts w:asciiTheme="majorBidi" w:hAnsiTheme="majorBidi" w:cstheme="majorBidi"/>
                <w:b/>
                <w:bCs/>
                <w:sz w:val="21"/>
                <w:szCs w:val="21"/>
              </w:rPr>
            </w:pPr>
          </w:p>
        </w:tc>
        <w:tc>
          <w:tcPr>
            <w:tcW w:w="504" w:type="dxa"/>
          </w:tcPr>
          <w:p w14:paraId="3B227848"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0B38BCC5" w14:textId="77777777" w:rsidR="00564637" w:rsidRPr="00D4491B" w:rsidRDefault="00564637" w:rsidP="00A65CF3">
            <w:pPr>
              <w:pStyle w:val="NormalWeb"/>
              <w:rPr>
                <w:rFonts w:asciiTheme="majorBidi" w:hAnsiTheme="majorBidi" w:cstheme="majorBidi"/>
                <w:b/>
                <w:bCs/>
                <w:sz w:val="21"/>
                <w:szCs w:val="21"/>
              </w:rPr>
            </w:pPr>
          </w:p>
        </w:tc>
      </w:tr>
      <w:tr w:rsidR="00564637" w:rsidRPr="00D826E7" w14:paraId="255EA1DF" w14:textId="77777777" w:rsidTr="00564637">
        <w:trPr>
          <w:trHeight w:val="333"/>
        </w:trPr>
        <w:tc>
          <w:tcPr>
            <w:tcW w:w="2539" w:type="dxa"/>
          </w:tcPr>
          <w:p w14:paraId="644D46B5" w14:textId="22DBDC3F" w:rsidR="00564637" w:rsidRPr="00D4491B" w:rsidRDefault="00564637" w:rsidP="00A65CF3">
            <w:pPr>
              <w:pStyle w:val="NormalWeb"/>
              <w:rPr>
                <w:rFonts w:asciiTheme="majorBidi" w:hAnsiTheme="majorBidi" w:cstheme="majorBidi"/>
                <w:sz w:val="21"/>
                <w:szCs w:val="21"/>
              </w:rPr>
            </w:pPr>
            <w:r w:rsidRPr="00D4491B">
              <w:rPr>
                <w:rFonts w:asciiTheme="majorBidi" w:hAnsiTheme="majorBidi" w:cstheme="majorBidi"/>
                <w:sz w:val="21"/>
                <w:szCs w:val="21"/>
              </w:rPr>
              <w:t xml:space="preserve">Ethical Approval </w:t>
            </w:r>
          </w:p>
        </w:tc>
        <w:tc>
          <w:tcPr>
            <w:tcW w:w="504" w:type="dxa"/>
            <w:shd w:val="clear" w:color="auto" w:fill="8496B0" w:themeFill="text2" w:themeFillTint="99"/>
          </w:tcPr>
          <w:p w14:paraId="039E76E2"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8496B0" w:themeFill="text2" w:themeFillTint="99"/>
          </w:tcPr>
          <w:p w14:paraId="71436981"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auto"/>
          </w:tcPr>
          <w:p w14:paraId="42337CEA"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auto"/>
          </w:tcPr>
          <w:p w14:paraId="4C4BEB02"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178388F1"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2C293788"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444415CD"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03053890"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7A578CAE"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0BBCDB0A"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672BC15B" w14:textId="77777777" w:rsidR="00564637" w:rsidRPr="00D4491B" w:rsidRDefault="00564637" w:rsidP="00A65CF3">
            <w:pPr>
              <w:pStyle w:val="NormalWeb"/>
              <w:rPr>
                <w:rFonts w:asciiTheme="majorBidi" w:hAnsiTheme="majorBidi" w:cstheme="majorBidi"/>
                <w:b/>
                <w:bCs/>
                <w:sz w:val="21"/>
                <w:szCs w:val="21"/>
              </w:rPr>
            </w:pPr>
          </w:p>
        </w:tc>
        <w:tc>
          <w:tcPr>
            <w:tcW w:w="546" w:type="dxa"/>
          </w:tcPr>
          <w:p w14:paraId="14A5BF24"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35A27DF4"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35C6C41F" w14:textId="77777777" w:rsidR="00564637" w:rsidRPr="00D4491B" w:rsidRDefault="00564637" w:rsidP="00A65CF3">
            <w:pPr>
              <w:pStyle w:val="NormalWeb"/>
              <w:rPr>
                <w:rFonts w:asciiTheme="majorBidi" w:hAnsiTheme="majorBidi" w:cstheme="majorBidi"/>
                <w:b/>
                <w:bCs/>
                <w:sz w:val="21"/>
                <w:szCs w:val="21"/>
              </w:rPr>
            </w:pPr>
          </w:p>
        </w:tc>
      </w:tr>
      <w:tr w:rsidR="00564637" w:rsidRPr="00D826E7" w14:paraId="10703836" w14:textId="1AAE7576" w:rsidTr="00564637">
        <w:trPr>
          <w:trHeight w:val="341"/>
        </w:trPr>
        <w:tc>
          <w:tcPr>
            <w:tcW w:w="2539" w:type="dxa"/>
          </w:tcPr>
          <w:p w14:paraId="5E136E59" w14:textId="025F7A2B" w:rsidR="00564637" w:rsidRPr="00D4491B" w:rsidRDefault="00564637" w:rsidP="00D826E7">
            <w:pPr>
              <w:pStyle w:val="NormalWeb"/>
              <w:spacing w:before="0" w:beforeAutospacing="0" w:after="0" w:afterAutospacing="0"/>
              <w:rPr>
                <w:rFonts w:asciiTheme="majorBidi" w:hAnsiTheme="majorBidi" w:cstheme="majorBidi"/>
                <w:sz w:val="21"/>
                <w:szCs w:val="21"/>
              </w:rPr>
            </w:pPr>
            <w:r w:rsidRPr="00D4491B">
              <w:rPr>
                <w:rFonts w:asciiTheme="majorBidi" w:hAnsiTheme="majorBidi" w:cstheme="majorBidi"/>
                <w:sz w:val="21"/>
                <w:szCs w:val="21"/>
              </w:rPr>
              <w:t xml:space="preserve">Aim/Hypothesis </w:t>
            </w:r>
          </w:p>
        </w:tc>
        <w:tc>
          <w:tcPr>
            <w:tcW w:w="504" w:type="dxa"/>
          </w:tcPr>
          <w:p w14:paraId="36DBF79E"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2A7D2A98" w14:textId="0057797A"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C5E0B3" w:themeFill="accent6" w:themeFillTint="66"/>
          </w:tcPr>
          <w:p w14:paraId="1ED7D007"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C5E0B3" w:themeFill="accent6" w:themeFillTint="66"/>
          </w:tcPr>
          <w:p w14:paraId="585468F8"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394BD66C"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2D6DCF64"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68BA0738"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43B3CBA8"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6398BD7A"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08E7254D"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5A06A7CF" w14:textId="77777777" w:rsidR="00564637" w:rsidRPr="00D4491B" w:rsidRDefault="00564637" w:rsidP="00A65CF3">
            <w:pPr>
              <w:pStyle w:val="NormalWeb"/>
              <w:rPr>
                <w:rFonts w:asciiTheme="majorBidi" w:hAnsiTheme="majorBidi" w:cstheme="majorBidi"/>
                <w:b/>
                <w:bCs/>
                <w:sz w:val="21"/>
                <w:szCs w:val="21"/>
              </w:rPr>
            </w:pPr>
          </w:p>
        </w:tc>
        <w:tc>
          <w:tcPr>
            <w:tcW w:w="546" w:type="dxa"/>
          </w:tcPr>
          <w:p w14:paraId="75A9DC2A" w14:textId="23B46154" w:rsidR="00564637" w:rsidRPr="00D4491B" w:rsidRDefault="00564637" w:rsidP="00A65CF3">
            <w:pPr>
              <w:pStyle w:val="NormalWeb"/>
              <w:rPr>
                <w:rFonts w:asciiTheme="majorBidi" w:hAnsiTheme="majorBidi" w:cstheme="majorBidi"/>
                <w:b/>
                <w:bCs/>
                <w:sz w:val="21"/>
                <w:szCs w:val="21"/>
              </w:rPr>
            </w:pPr>
          </w:p>
        </w:tc>
        <w:tc>
          <w:tcPr>
            <w:tcW w:w="504" w:type="dxa"/>
          </w:tcPr>
          <w:p w14:paraId="5E2D7119"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31DCE392" w14:textId="77777777" w:rsidR="00564637" w:rsidRPr="00D4491B" w:rsidRDefault="00564637" w:rsidP="00A65CF3">
            <w:pPr>
              <w:pStyle w:val="NormalWeb"/>
              <w:rPr>
                <w:rFonts w:asciiTheme="majorBidi" w:hAnsiTheme="majorBidi" w:cstheme="majorBidi"/>
                <w:b/>
                <w:bCs/>
                <w:sz w:val="21"/>
                <w:szCs w:val="21"/>
              </w:rPr>
            </w:pPr>
          </w:p>
        </w:tc>
      </w:tr>
      <w:tr w:rsidR="00564637" w:rsidRPr="00D826E7" w14:paraId="04DC2E9D" w14:textId="02131842" w:rsidTr="00564637">
        <w:trPr>
          <w:trHeight w:val="267"/>
        </w:trPr>
        <w:tc>
          <w:tcPr>
            <w:tcW w:w="2539" w:type="dxa"/>
          </w:tcPr>
          <w:p w14:paraId="3C293A52" w14:textId="511C2D78" w:rsidR="00564637" w:rsidRPr="00D4491B" w:rsidRDefault="00564637" w:rsidP="00A65CF3">
            <w:pPr>
              <w:pStyle w:val="NormalWeb"/>
              <w:rPr>
                <w:rFonts w:asciiTheme="majorBidi" w:hAnsiTheme="majorBidi" w:cstheme="majorBidi"/>
                <w:sz w:val="21"/>
                <w:szCs w:val="21"/>
              </w:rPr>
            </w:pPr>
            <w:r w:rsidRPr="00D4491B">
              <w:rPr>
                <w:rFonts w:asciiTheme="majorBidi" w:hAnsiTheme="majorBidi" w:cstheme="majorBidi"/>
                <w:sz w:val="21"/>
                <w:szCs w:val="21"/>
              </w:rPr>
              <w:t xml:space="preserve">Recruitment </w:t>
            </w:r>
          </w:p>
        </w:tc>
        <w:tc>
          <w:tcPr>
            <w:tcW w:w="504" w:type="dxa"/>
          </w:tcPr>
          <w:p w14:paraId="2086EB7C"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14AF394D" w14:textId="2FB72804"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FFE599" w:themeFill="accent4" w:themeFillTint="66"/>
          </w:tcPr>
          <w:p w14:paraId="21360CD3"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FFE599" w:themeFill="accent4" w:themeFillTint="66"/>
          </w:tcPr>
          <w:p w14:paraId="3196C9ED" w14:textId="77777777" w:rsidR="00564637" w:rsidRPr="00D4491B" w:rsidRDefault="00564637" w:rsidP="00A65CF3">
            <w:pPr>
              <w:pStyle w:val="NormalWeb"/>
              <w:rPr>
                <w:rFonts w:asciiTheme="majorBidi" w:hAnsiTheme="majorBidi" w:cstheme="majorBidi"/>
                <w:b/>
                <w:bCs/>
                <w:sz w:val="21"/>
                <w:szCs w:val="21"/>
              </w:rPr>
            </w:pPr>
          </w:p>
        </w:tc>
        <w:tc>
          <w:tcPr>
            <w:tcW w:w="505" w:type="dxa"/>
            <w:shd w:val="clear" w:color="auto" w:fill="FFE599" w:themeFill="accent4" w:themeFillTint="66"/>
          </w:tcPr>
          <w:p w14:paraId="00CD69AF"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635C1738"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5EF3A578"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441FE800"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17142810"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4CDDEB65"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30993C6A" w14:textId="77777777" w:rsidR="00564637" w:rsidRPr="00D4491B" w:rsidRDefault="00564637" w:rsidP="00A65CF3">
            <w:pPr>
              <w:pStyle w:val="NormalWeb"/>
              <w:rPr>
                <w:rFonts w:asciiTheme="majorBidi" w:hAnsiTheme="majorBidi" w:cstheme="majorBidi"/>
                <w:b/>
                <w:bCs/>
                <w:sz w:val="21"/>
                <w:szCs w:val="21"/>
              </w:rPr>
            </w:pPr>
          </w:p>
        </w:tc>
        <w:tc>
          <w:tcPr>
            <w:tcW w:w="546" w:type="dxa"/>
          </w:tcPr>
          <w:p w14:paraId="7B519C0A" w14:textId="4C60974D" w:rsidR="00564637" w:rsidRPr="00D4491B" w:rsidRDefault="00564637" w:rsidP="00A65CF3">
            <w:pPr>
              <w:pStyle w:val="NormalWeb"/>
              <w:rPr>
                <w:rFonts w:asciiTheme="majorBidi" w:hAnsiTheme="majorBidi" w:cstheme="majorBidi"/>
                <w:b/>
                <w:bCs/>
                <w:sz w:val="21"/>
                <w:szCs w:val="21"/>
              </w:rPr>
            </w:pPr>
          </w:p>
        </w:tc>
        <w:tc>
          <w:tcPr>
            <w:tcW w:w="504" w:type="dxa"/>
          </w:tcPr>
          <w:p w14:paraId="38AAA950"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319642A4" w14:textId="77777777" w:rsidR="00564637" w:rsidRPr="00D4491B" w:rsidRDefault="00564637" w:rsidP="00A65CF3">
            <w:pPr>
              <w:pStyle w:val="NormalWeb"/>
              <w:rPr>
                <w:rFonts w:asciiTheme="majorBidi" w:hAnsiTheme="majorBidi" w:cstheme="majorBidi"/>
                <w:b/>
                <w:bCs/>
                <w:sz w:val="21"/>
                <w:szCs w:val="21"/>
              </w:rPr>
            </w:pPr>
          </w:p>
        </w:tc>
      </w:tr>
      <w:tr w:rsidR="00564637" w:rsidRPr="00D826E7" w14:paraId="1086C46A" w14:textId="77777777" w:rsidTr="00564637">
        <w:trPr>
          <w:trHeight w:val="267"/>
        </w:trPr>
        <w:tc>
          <w:tcPr>
            <w:tcW w:w="2539" w:type="dxa"/>
          </w:tcPr>
          <w:p w14:paraId="5F0019A8" w14:textId="028AF512" w:rsidR="00564637" w:rsidRPr="00D4491B" w:rsidRDefault="00564637" w:rsidP="00A65CF3">
            <w:pPr>
              <w:pStyle w:val="NormalWeb"/>
              <w:rPr>
                <w:rFonts w:asciiTheme="majorBidi" w:hAnsiTheme="majorBidi" w:cstheme="majorBidi"/>
                <w:sz w:val="21"/>
                <w:szCs w:val="21"/>
              </w:rPr>
            </w:pPr>
            <w:r w:rsidRPr="00D4491B">
              <w:rPr>
                <w:rFonts w:asciiTheme="majorBidi" w:hAnsiTheme="majorBidi" w:cstheme="majorBidi"/>
                <w:sz w:val="21"/>
                <w:szCs w:val="21"/>
              </w:rPr>
              <w:t xml:space="preserve">Intro &amp; Methods Review </w:t>
            </w:r>
          </w:p>
        </w:tc>
        <w:tc>
          <w:tcPr>
            <w:tcW w:w="504" w:type="dxa"/>
          </w:tcPr>
          <w:p w14:paraId="1741F2D5"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21E521CB" w14:textId="7304B934"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auto"/>
          </w:tcPr>
          <w:p w14:paraId="6E4E2177"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auto"/>
          </w:tcPr>
          <w:p w14:paraId="4666BF53" w14:textId="77777777" w:rsidR="00564637" w:rsidRPr="00D4491B" w:rsidRDefault="00564637" w:rsidP="00A65CF3">
            <w:pPr>
              <w:pStyle w:val="NormalWeb"/>
              <w:rPr>
                <w:rFonts w:asciiTheme="majorBidi" w:hAnsiTheme="majorBidi" w:cstheme="majorBidi"/>
                <w:b/>
                <w:bCs/>
                <w:sz w:val="21"/>
                <w:szCs w:val="21"/>
              </w:rPr>
            </w:pPr>
          </w:p>
        </w:tc>
        <w:tc>
          <w:tcPr>
            <w:tcW w:w="505" w:type="dxa"/>
            <w:shd w:val="clear" w:color="auto" w:fill="941651"/>
          </w:tcPr>
          <w:p w14:paraId="6EC6BEF9"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941651"/>
          </w:tcPr>
          <w:p w14:paraId="59993EE8"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670F2C36"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4C1FFCF7"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02387869"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4B6FFE1B"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227420DD" w14:textId="77777777" w:rsidR="00564637" w:rsidRPr="00D4491B" w:rsidRDefault="00564637" w:rsidP="00A65CF3">
            <w:pPr>
              <w:pStyle w:val="NormalWeb"/>
              <w:rPr>
                <w:rFonts w:asciiTheme="majorBidi" w:hAnsiTheme="majorBidi" w:cstheme="majorBidi"/>
                <w:b/>
                <w:bCs/>
                <w:sz w:val="21"/>
                <w:szCs w:val="21"/>
              </w:rPr>
            </w:pPr>
          </w:p>
        </w:tc>
        <w:tc>
          <w:tcPr>
            <w:tcW w:w="546" w:type="dxa"/>
          </w:tcPr>
          <w:p w14:paraId="5C1D7A9A"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71F54840"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69E1A513" w14:textId="77777777" w:rsidR="00564637" w:rsidRPr="00D4491B" w:rsidRDefault="00564637" w:rsidP="00A65CF3">
            <w:pPr>
              <w:pStyle w:val="NormalWeb"/>
              <w:rPr>
                <w:rFonts w:asciiTheme="majorBidi" w:hAnsiTheme="majorBidi" w:cstheme="majorBidi"/>
                <w:b/>
                <w:bCs/>
                <w:sz w:val="21"/>
                <w:szCs w:val="21"/>
              </w:rPr>
            </w:pPr>
          </w:p>
        </w:tc>
      </w:tr>
      <w:tr w:rsidR="00564637" w:rsidRPr="00D826E7" w14:paraId="134B3212" w14:textId="6C875CED" w:rsidTr="00564637">
        <w:trPr>
          <w:trHeight w:val="267"/>
        </w:trPr>
        <w:tc>
          <w:tcPr>
            <w:tcW w:w="2539" w:type="dxa"/>
          </w:tcPr>
          <w:p w14:paraId="20134971" w14:textId="4EED1538" w:rsidR="00564637" w:rsidRPr="00D4491B" w:rsidRDefault="00564637" w:rsidP="00A65CF3">
            <w:pPr>
              <w:pStyle w:val="NormalWeb"/>
              <w:rPr>
                <w:rFonts w:asciiTheme="majorBidi" w:hAnsiTheme="majorBidi" w:cstheme="majorBidi"/>
                <w:sz w:val="21"/>
                <w:szCs w:val="21"/>
              </w:rPr>
            </w:pPr>
            <w:r w:rsidRPr="00D4491B">
              <w:rPr>
                <w:rFonts w:asciiTheme="majorBidi" w:hAnsiTheme="majorBidi" w:cstheme="majorBidi"/>
                <w:sz w:val="21"/>
                <w:szCs w:val="21"/>
              </w:rPr>
              <w:t xml:space="preserve">Pilot testing </w:t>
            </w:r>
          </w:p>
        </w:tc>
        <w:tc>
          <w:tcPr>
            <w:tcW w:w="504" w:type="dxa"/>
          </w:tcPr>
          <w:p w14:paraId="1DF6E0D0"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1EF52B46" w14:textId="580DA16E" w:rsidR="00564637" w:rsidRPr="00D4491B" w:rsidRDefault="00564637" w:rsidP="00A65CF3">
            <w:pPr>
              <w:pStyle w:val="NormalWeb"/>
              <w:rPr>
                <w:rFonts w:asciiTheme="majorBidi" w:hAnsiTheme="majorBidi" w:cstheme="majorBidi"/>
                <w:b/>
                <w:bCs/>
                <w:sz w:val="21"/>
                <w:szCs w:val="21"/>
              </w:rPr>
            </w:pPr>
          </w:p>
        </w:tc>
        <w:tc>
          <w:tcPr>
            <w:tcW w:w="504" w:type="dxa"/>
          </w:tcPr>
          <w:p w14:paraId="3E89F140"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4CF8EF67" w14:textId="77777777" w:rsidR="00564637" w:rsidRPr="00D4491B" w:rsidRDefault="00564637" w:rsidP="00A65CF3">
            <w:pPr>
              <w:pStyle w:val="NormalWeb"/>
              <w:rPr>
                <w:rFonts w:asciiTheme="majorBidi" w:hAnsiTheme="majorBidi" w:cstheme="majorBidi"/>
                <w:b/>
                <w:bCs/>
                <w:sz w:val="21"/>
                <w:szCs w:val="21"/>
              </w:rPr>
            </w:pPr>
          </w:p>
        </w:tc>
        <w:tc>
          <w:tcPr>
            <w:tcW w:w="505" w:type="dxa"/>
            <w:shd w:val="clear" w:color="auto" w:fill="FFD966" w:themeFill="accent4" w:themeFillTint="99"/>
          </w:tcPr>
          <w:p w14:paraId="05052361"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312AF55D"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5813C24E"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09121C28"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16CEDAA3"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18A66A39"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4345B95D" w14:textId="77777777" w:rsidR="00564637" w:rsidRPr="00D4491B" w:rsidRDefault="00564637" w:rsidP="00A65CF3">
            <w:pPr>
              <w:pStyle w:val="NormalWeb"/>
              <w:rPr>
                <w:rFonts w:asciiTheme="majorBidi" w:hAnsiTheme="majorBidi" w:cstheme="majorBidi"/>
                <w:b/>
                <w:bCs/>
                <w:sz w:val="21"/>
                <w:szCs w:val="21"/>
              </w:rPr>
            </w:pPr>
          </w:p>
        </w:tc>
        <w:tc>
          <w:tcPr>
            <w:tcW w:w="546" w:type="dxa"/>
          </w:tcPr>
          <w:p w14:paraId="64E50883"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418480BA"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2004EEA7" w14:textId="77777777" w:rsidR="00564637" w:rsidRPr="00D4491B" w:rsidRDefault="00564637" w:rsidP="00A65CF3">
            <w:pPr>
              <w:pStyle w:val="NormalWeb"/>
              <w:rPr>
                <w:rFonts w:asciiTheme="majorBidi" w:hAnsiTheme="majorBidi" w:cstheme="majorBidi"/>
                <w:b/>
                <w:bCs/>
                <w:sz w:val="21"/>
                <w:szCs w:val="21"/>
              </w:rPr>
            </w:pPr>
          </w:p>
        </w:tc>
      </w:tr>
      <w:tr w:rsidR="00564637" w:rsidRPr="00D826E7" w14:paraId="0A65476F" w14:textId="78444E90" w:rsidTr="00564637">
        <w:trPr>
          <w:trHeight w:val="267"/>
        </w:trPr>
        <w:tc>
          <w:tcPr>
            <w:tcW w:w="2539" w:type="dxa"/>
          </w:tcPr>
          <w:p w14:paraId="111CEDB8" w14:textId="0B679EDE" w:rsidR="00564637" w:rsidRPr="00D4491B" w:rsidRDefault="00564637" w:rsidP="00A65CF3">
            <w:pPr>
              <w:pStyle w:val="NormalWeb"/>
              <w:rPr>
                <w:rFonts w:asciiTheme="majorBidi" w:hAnsiTheme="majorBidi" w:cstheme="majorBidi"/>
                <w:sz w:val="21"/>
                <w:szCs w:val="21"/>
              </w:rPr>
            </w:pPr>
            <w:r w:rsidRPr="00D4491B">
              <w:rPr>
                <w:rFonts w:asciiTheme="majorBidi" w:hAnsiTheme="majorBidi" w:cstheme="majorBidi"/>
                <w:sz w:val="21"/>
                <w:szCs w:val="21"/>
              </w:rPr>
              <w:t xml:space="preserve">Testing </w:t>
            </w:r>
          </w:p>
        </w:tc>
        <w:tc>
          <w:tcPr>
            <w:tcW w:w="504" w:type="dxa"/>
          </w:tcPr>
          <w:p w14:paraId="6BA3C262"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1DD8647E" w14:textId="231B5BF6" w:rsidR="00564637" w:rsidRPr="00D4491B" w:rsidRDefault="00564637" w:rsidP="00A65CF3">
            <w:pPr>
              <w:pStyle w:val="NormalWeb"/>
              <w:rPr>
                <w:rFonts w:asciiTheme="majorBidi" w:hAnsiTheme="majorBidi" w:cstheme="majorBidi"/>
                <w:b/>
                <w:bCs/>
                <w:sz w:val="21"/>
                <w:szCs w:val="21"/>
              </w:rPr>
            </w:pPr>
          </w:p>
        </w:tc>
        <w:tc>
          <w:tcPr>
            <w:tcW w:w="504" w:type="dxa"/>
          </w:tcPr>
          <w:p w14:paraId="1193F58A"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743F78B6"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4206C631"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FFD966" w:themeFill="accent4" w:themeFillTint="99"/>
          </w:tcPr>
          <w:p w14:paraId="18EE2B2E"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FFD966" w:themeFill="accent4" w:themeFillTint="99"/>
          </w:tcPr>
          <w:p w14:paraId="03FB5456" w14:textId="77777777" w:rsidR="00564637" w:rsidRPr="00D4491B" w:rsidRDefault="00564637" w:rsidP="00A65CF3">
            <w:pPr>
              <w:pStyle w:val="NormalWeb"/>
              <w:rPr>
                <w:rFonts w:asciiTheme="majorBidi" w:hAnsiTheme="majorBidi" w:cstheme="majorBidi"/>
                <w:b/>
                <w:bCs/>
                <w:sz w:val="21"/>
                <w:szCs w:val="21"/>
              </w:rPr>
            </w:pPr>
          </w:p>
        </w:tc>
        <w:tc>
          <w:tcPr>
            <w:tcW w:w="505" w:type="dxa"/>
            <w:shd w:val="clear" w:color="auto" w:fill="FFD966" w:themeFill="accent4" w:themeFillTint="99"/>
          </w:tcPr>
          <w:p w14:paraId="5BDF2BCD" w14:textId="4ECA4D3D"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FFD966" w:themeFill="accent4" w:themeFillTint="99"/>
          </w:tcPr>
          <w:p w14:paraId="1BA03908"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6CB8AE69"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0407EF6E" w14:textId="77777777" w:rsidR="00564637" w:rsidRPr="00D4491B" w:rsidRDefault="00564637" w:rsidP="00A65CF3">
            <w:pPr>
              <w:pStyle w:val="NormalWeb"/>
              <w:rPr>
                <w:rFonts w:asciiTheme="majorBidi" w:hAnsiTheme="majorBidi" w:cstheme="majorBidi"/>
                <w:b/>
                <w:bCs/>
                <w:sz w:val="21"/>
                <w:szCs w:val="21"/>
              </w:rPr>
            </w:pPr>
          </w:p>
        </w:tc>
        <w:tc>
          <w:tcPr>
            <w:tcW w:w="546" w:type="dxa"/>
          </w:tcPr>
          <w:p w14:paraId="3F78F70C"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1EAA6805"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6F86D89B" w14:textId="77777777" w:rsidR="00564637" w:rsidRPr="00D4491B" w:rsidRDefault="00564637" w:rsidP="00A65CF3">
            <w:pPr>
              <w:pStyle w:val="NormalWeb"/>
              <w:rPr>
                <w:rFonts w:asciiTheme="majorBidi" w:hAnsiTheme="majorBidi" w:cstheme="majorBidi"/>
                <w:b/>
                <w:bCs/>
                <w:sz w:val="21"/>
                <w:szCs w:val="21"/>
              </w:rPr>
            </w:pPr>
          </w:p>
        </w:tc>
      </w:tr>
      <w:tr w:rsidR="00564637" w:rsidRPr="00D826E7" w14:paraId="2D0B6993" w14:textId="23309A89" w:rsidTr="00564637">
        <w:trPr>
          <w:trHeight w:val="267"/>
        </w:trPr>
        <w:tc>
          <w:tcPr>
            <w:tcW w:w="2539" w:type="dxa"/>
          </w:tcPr>
          <w:p w14:paraId="567499B5" w14:textId="7D0D7D6E" w:rsidR="00564637" w:rsidRPr="00D4491B" w:rsidRDefault="00564637" w:rsidP="00A65CF3">
            <w:pPr>
              <w:pStyle w:val="NormalWeb"/>
              <w:rPr>
                <w:rFonts w:asciiTheme="majorBidi" w:hAnsiTheme="majorBidi" w:cstheme="majorBidi"/>
                <w:sz w:val="21"/>
                <w:szCs w:val="21"/>
              </w:rPr>
            </w:pPr>
            <w:r w:rsidRPr="00D4491B">
              <w:rPr>
                <w:rFonts w:asciiTheme="majorBidi" w:hAnsiTheme="majorBidi" w:cstheme="majorBidi"/>
                <w:sz w:val="21"/>
                <w:szCs w:val="21"/>
              </w:rPr>
              <w:t xml:space="preserve">Analysis </w:t>
            </w:r>
          </w:p>
        </w:tc>
        <w:tc>
          <w:tcPr>
            <w:tcW w:w="504" w:type="dxa"/>
          </w:tcPr>
          <w:p w14:paraId="35443524"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5239A6CB" w14:textId="04651786" w:rsidR="00564637" w:rsidRPr="00D4491B" w:rsidRDefault="00564637" w:rsidP="00A65CF3">
            <w:pPr>
              <w:pStyle w:val="NormalWeb"/>
              <w:rPr>
                <w:rFonts w:asciiTheme="majorBidi" w:hAnsiTheme="majorBidi" w:cstheme="majorBidi"/>
                <w:b/>
                <w:bCs/>
                <w:sz w:val="21"/>
                <w:szCs w:val="21"/>
              </w:rPr>
            </w:pPr>
          </w:p>
        </w:tc>
        <w:tc>
          <w:tcPr>
            <w:tcW w:w="504" w:type="dxa"/>
          </w:tcPr>
          <w:p w14:paraId="08C0A51F"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618B54E6"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3944F610"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25A09CFB"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1DB30282"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7773E6FA"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9CC2E5" w:themeFill="accent5" w:themeFillTint="99"/>
          </w:tcPr>
          <w:p w14:paraId="3470F60A"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9CC2E5" w:themeFill="accent5" w:themeFillTint="99"/>
          </w:tcPr>
          <w:p w14:paraId="6C9BA2CA" w14:textId="22C7ECAE" w:rsidR="00564637" w:rsidRPr="00D4491B" w:rsidRDefault="00564637" w:rsidP="00A65CF3">
            <w:pPr>
              <w:pStyle w:val="NormalWeb"/>
              <w:rPr>
                <w:rFonts w:asciiTheme="majorBidi" w:hAnsiTheme="majorBidi" w:cstheme="majorBidi"/>
                <w:sz w:val="21"/>
                <w:szCs w:val="21"/>
              </w:rPr>
            </w:pPr>
          </w:p>
        </w:tc>
        <w:tc>
          <w:tcPr>
            <w:tcW w:w="505" w:type="dxa"/>
            <w:shd w:val="clear" w:color="auto" w:fill="9CC2E5" w:themeFill="accent5" w:themeFillTint="99"/>
          </w:tcPr>
          <w:p w14:paraId="29C11253" w14:textId="77777777" w:rsidR="00564637" w:rsidRPr="00D4491B" w:rsidRDefault="00564637" w:rsidP="00A65CF3">
            <w:pPr>
              <w:pStyle w:val="NormalWeb"/>
              <w:rPr>
                <w:rFonts w:asciiTheme="majorBidi" w:hAnsiTheme="majorBidi" w:cstheme="majorBidi"/>
                <w:b/>
                <w:bCs/>
                <w:sz w:val="21"/>
                <w:szCs w:val="21"/>
              </w:rPr>
            </w:pPr>
          </w:p>
        </w:tc>
        <w:tc>
          <w:tcPr>
            <w:tcW w:w="546" w:type="dxa"/>
            <w:shd w:val="clear" w:color="auto" w:fill="9CC2E5" w:themeFill="accent5" w:themeFillTint="99"/>
          </w:tcPr>
          <w:p w14:paraId="6EE8C634"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7308A0BD"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1AA546B9" w14:textId="77777777" w:rsidR="00564637" w:rsidRPr="00D4491B" w:rsidRDefault="00564637" w:rsidP="00A65CF3">
            <w:pPr>
              <w:pStyle w:val="NormalWeb"/>
              <w:rPr>
                <w:rFonts w:asciiTheme="majorBidi" w:hAnsiTheme="majorBidi" w:cstheme="majorBidi"/>
                <w:b/>
                <w:bCs/>
                <w:sz w:val="21"/>
                <w:szCs w:val="21"/>
              </w:rPr>
            </w:pPr>
          </w:p>
        </w:tc>
      </w:tr>
      <w:tr w:rsidR="00564637" w:rsidRPr="00D826E7" w14:paraId="28CE7E2C" w14:textId="77777777" w:rsidTr="00564637">
        <w:trPr>
          <w:trHeight w:val="267"/>
        </w:trPr>
        <w:tc>
          <w:tcPr>
            <w:tcW w:w="2539" w:type="dxa"/>
          </w:tcPr>
          <w:p w14:paraId="4198C10A" w14:textId="6D23109D" w:rsidR="00564637" w:rsidRPr="00D4491B" w:rsidRDefault="00564637" w:rsidP="00A65CF3">
            <w:pPr>
              <w:pStyle w:val="NormalWeb"/>
              <w:rPr>
                <w:rFonts w:asciiTheme="majorBidi" w:hAnsiTheme="majorBidi" w:cstheme="majorBidi"/>
                <w:sz w:val="21"/>
                <w:szCs w:val="21"/>
              </w:rPr>
            </w:pPr>
            <w:r w:rsidRPr="00D4491B">
              <w:rPr>
                <w:rFonts w:asciiTheme="majorBidi" w:hAnsiTheme="majorBidi" w:cstheme="majorBidi"/>
                <w:sz w:val="21"/>
                <w:szCs w:val="21"/>
              </w:rPr>
              <w:t xml:space="preserve">Draft Report </w:t>
            </w:r>
          </w:p>
        </w:tc>
        <w:tc>
          <w:tcPr>
            <w:tcW w:w="504" w:type="dxa"/>
          </w:tcPr>
          <w:p w14:paraId="5B23F50A"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1C3261D5" w14:textId="14B7682B" w:rsidR="00564637" w:rsidRPr="00D4491B" w:rsidRDefault="00564637" w:rsidP="00A65CF3">
            <w:pPr>
              <w:pStyle w:val="NormalWeb"/>
              <w:rPr>
                <w:rFonts w:asciiTheme="majorBidi" w:hAnsiTheme="majorBidi" w:cstheme="majorBidi"/>
                <w:b/>
                <w:bCs/>
                <w:sz w:val="21"/>
                <w:szCs w:val="21"/>
              </w:rPr>
            </w:pPr>
          </w:p>
        </w:tc>
        <w:tc>
          <w:tcPr>
            <w:tcW w:w="504" w:type="dxa"/>
          </w:tcPr>
          <w:p w14:paraId="53DFE538"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4F698210"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1DAF8F29"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7313C838"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58F5129D"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4CD7FE0E"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153A43F1"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auto"/>
          </w:tcPr>
          <w:p w14:paraId="774D3AC1" w14:textId="77777777" w:rsidR="00564637" w:rsidRPr="00D4491B" w:rsidRDefault="00564637" w:rsidP="00A65CF3">
            <w:pPr>
              <w:pStyle w:val="NormalWeb"/>
              <w:rPr>
                <w:rFonts w:asciiTheme="majorBidi" w:hAnsiTheme="majorBidi" w:cstheme="majorBidi"/>
                <w:sz w:val="21"/>
                <w:szCs w:val="21"/>
              </w:rPr>
            </w:pPr>
          </w:p>
        </w:tc>
        <w:tc>
          <w:tcPr>
            <w:tcW w:w="505" w:type="dxa"/>
            <w:shd w:val="clear" w:color="auto" w:fill="941651"/>
          </w:tcPr>
          <w:p w14:paraId="68D405E2" w14:textId="77777777" w:rsidR="00564637" w:rsidRPr="00D4491B" w:rsidRDefault="00564637" w:rsidP="00A65CF3">
            <w:pPr>
              <w:pStyle w:val="NormalWeb"/>
              <w:rPr>
                <w:rFonts w:asciiTheme="majorBidi" w:hAnsiTheme="majorBidi" w:cstheme="majorBidi"/>
                <w:b/>
                <w:bCs/>
                <w:sz w:val="21"/>
                <w:szCs w:val="21"/>
              </w:rPr>
            </w:pPr>
          </w:p>
        </w:tc>
        <w:tc>
          <w:tcPr>
            <w:tcW w:w="546" w:type="dxa"/>
            <w:shd w:val="clear" w:color="auto" w:fill="941651"/>
          </w:tcPr>
          <w:p w14:paraId="28F28E0A" w14:textId="77777777" w:rsidR="00564637" w:rsidRPr="00D4491B" w:rsidRDefault="00564637" w:rsidP="00A65CF3">
            <w:pPr>
              <w:pStyle w:val="NormalWeb"/>
              <w:rPr>
                <w:rFonts w:asciiTheme="majorBidi" w:hAnsiTheme="majorBidi" w:cstheme="majorBidi"/>
                <w:b/>
                <w:bCs/>
                <w:sz w:val="21"/>
                <w:szCs w:val="21"/>
              </w:rPr>
            </w:pPr>
          </w:p>
        </w:tc>
        <w:tc>
          <w:tcPr>
            <w:tcW w:w="504" w:type="dxa"/>
            <w:shd w:val="clear" w:color="auto" w:fill="941651"/>
          </w:tcPr>
          <w:p w14:paraId="7C3FCE6D" w14:textId="77777777" w:rsidR="00564637" w:rsidRPr="00D4491B" w:rsidRDefault="00564637" w:rsidP="00A65CF3">
            <w:pPr>
              <w:pStyle w:val="NormalWeb"/>
              <w:rPr>
                <w:rFonts w:asciiTheme="majorBidi" w:hAnsiTheme="majorBidi" w:cstheme="majorBidi"/>
                <w:b/>
                <w:bCs/>
                <w:sz w:val="21"/>
                <w:szCs w:val="21"/>
              </w:rPr>
            </w:pPr>
          </w:p>
        </w:tc>
        <w:tc>
          <w:tcPr>
            <w:tcW w:w="505" w:type="dxa"/>
            <w:shd w:val="clear" w:color="auto" w:fill="941651"/>
          </w:tcPr>
          <w:p w14:paraId="36DF1FAA" w14:textId="77777777" w:rsidR="00564637" w:rsidRPr="00D4491B" w:rsidRDefault="00564637" w:rsidP="00A65CF3">
            <w:pPr>
              <w:pStyle w:val="NormalWeb"/>
              <w:rPr>
                <w:rFonts w:asciiTheme="majorBidi" w:hAnsiTheme="majorBidi" w:cstheme="majorBidi"/>
                <w:b/>
                <w:bCs/>
                <w:sz w:val="21"/>
                <w:szCs w:val="21"/>
              </w:rPr>
            </w:pPr>
          </w:p>
        </w:tc>
      </w:tr>
      <w:tr w:rsidR="00564637" w:rsidRPr="00D826E7" w14:paraId="2CF4763E" w14:textId="5196EF96" w:rsidTr="00564637">
        <w:trPr>
          <w:trHeight w:val="267"/>
        </w:trPr>
        <w:tc>
          <w:tcPr>
            <w:tcW w:w="2539" w:type="dxa"/>
          </w:tcPr>
          <w:p w14:paraId="2E6C1388" w14:textId="2497A919" w:rsidR="00564637" w:rsidRPr="00D4491B" w:rsidRDefault="00564637" w:rsidP="00A65CF3">
            <w:pPr>
              <w:pStyle w:val="NormalWeb"/>
              <w:rPr>
                <w:rFonts w:asciiTheme="majorBidi" w:hAnsiTheme="majorBidi" w:cstheme="majorBidi"/>
                <w:sz w:val="21"/>
                <w:szCs w:val="21"/>
              </w:rPr>
            </w:pPr>
            <w:r w:rsidRPr="00D4491B">
              <w:rPr>
                <w:rFonts w:asciiTheme="majorBidi" w:hAnsiTheme="majorBidi" w:cstheme="majorBidi"/>
                <w:sz w:val="21"/>
                <w:szCs w:val="21"/>
              </w:rPr>
              <w:t xml:space="preserve">Discussion/Conclusion </w:t>
            </w:r>
          </w:p>
        </w:tc>
        <w:tc>
          <w:tcPr>
            <w:tcW w:w="504" w:type="dxa"/>
          </w:tcPr>
          <w:p w14:paraId="76E402E9"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03360EEB" w14:textId="0D7C5C0C" w:rsidR="00564637" w:rsidRPr="00D4491B" w:rsidRDefault="00564637" w:rsidP="00A65CF3">
            <w:pPr>
              <w:pStyle w:val="NormalWeb"/>
              <w:rPr>
                <w:rFonts w:asciiTheme="majorBidi" w:hAnsiTheme="majorBidi" w:cstheme="majorBidi"/>
                <w:b/>
                <w:bCs/>
                <w:sz w:val="21"/>
                <w:szCs w:val="21"/>
              </w:rPr>
            </w:pPr>
          </w:p>
        </w:tc>
        <w:tc>
          <w:tcPr>
            <w:tcW w:w="504" w:type="dxa"/>
          </w:tcPr>
          <w:p w14:paraId="4BE6FDED"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77A83B8C"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0C016186"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2C07084E"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24D65BC6"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4E8B80B0"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58D4BDE5" w14:textId="77777777" w:rsidR="00564637" w:rsidRPr="00D4491B" w:rsidRDefault="00564637" w:rsidP="00A65CF3">
            <w:pPr>
              <w:pStyle w:val="NormalWeb"/>
              <w:rPr>
                <w:rFonts w:asciiTheme="majorBidi" w:hAnsiTheme="majorBidi" w:cstheme="majorBidi"/>
                <w:b/>
                <w:bCs/>
                <w:sz w:val="21"/>
                <w:szCs w:val="21"/>
              </w:rPr>
            </w:pPr>
          </w:p>
        </w:tc>
        <w:tc>
          <w:tcPr>
            <w:tcW w:w="504" w:type="dxa"/>
          </w:tcPr>
          <w:p w14:paraId="7485F1D9" w14:textId="77777777" w:rsidR="00564637" w:rsidRPr="00D4491B" w:rsidRDefault="00564637" w:rsidP="00A65CF3">
            <w:pPr>
              <w:pStyle w:val="NormalWeb"/>
              <w:rPr>
                <w:rFonts w:asciiTheme="majorBidi" w:hAnsiTheme="majorBidi" w:cstheme="majorBidi"/>
                <w:b/>
                <w:bCs/>
                <w:sz w:val="21"/>
                <w:szCs w:val="21"/>
              </w:rPr>
            </w:pPr>
          </w:p>
        </w:tc>
        <w:tc>
          <w:tcPr>
            <w:tcW w:w="505" w:type="dxa"/>
          </w:tcPr>
          <w:p w14:paraId="519C151B" w14:textId="77777777" w:rsidR="00564637" w:rsidRPr="00D4491B" w:rsidRDefault="00564637" w:rsidP="00A65CF3">
            <w:pPr>
              <w:pStyle w:val="NormalWeb"/>
              <w:rPr>
                <w:rFonts w:asciiTheme="majorBidi" w:hAnsiTheme="majorBidi" w:cstheme="majorBidi"/>
                <w:b/>
                <w:bCs/>
                <w:sz w:val="21"/>
                <w:szCs w:val="21"/>
              </w:rPr>
            </w:pPr>
          </w:p>
        </w:tc>
        <w:tc>
          <w:tcPr>
            <w:tcW w:w="546" w:type="dxa"/>
          </w:tcPr>
          <w:p w14:paraId="6BE28FA3" w14:textId="77777777" w:rsidR="00564637" w:rsidRPr="00D4491B" w:rsidRDefault="00564637" w:rsidP="00A65CF3">
            <w:pPr>
              <w:pStyle w:val="NormalWeb"/>
              <w:rPr>
                <w:rFonts w:asciiTheme="majorBidi" w:hAnsiTheme="majorBidi" w:cstheme="majorBidi"/>
                <w:b/>
                <w:bCs/>
                <w:color w:val="FFC000" w:themeColor="accent4"/>
                <w:sz w:val="21"/>
                <w:szCs w:val="21"/>
              </w:rPr>
            </w:pPr>
          </w:p>
        </w:tc>
        <w:tc>
          <w:tcPr>
            <w:tcW w:w="504" w:type="dxa"/>
            <w:shd w:val="clear" w:color="auto" w:fill="941651"/>
          </w:tcPr>
          <w:p w14:paraId="6DAD5074" w14:textId="77777777" w:rsidR="00564637" w:rsidRPr="00D4491B" w:rsidRDefault="00564637" w:rsidP="00A65CF3">
            <w:pPr>
              <w:pStyle w:val="NormalWeb"/>
              <w:rPr>
                <w:rFonts w:asciiTheme="majorBidi" w:hAnsiTheme="majorBidi" w:cstheme="majorBidi"/>
                <w:b/>
                <w:bCs/>
                <w:color w:val="FFC000" w:themeColor="accent4"/>
                <w:sz w:val="21"/>
                <w:szCs w:val="21"/>
              </w:rPr>
            </w:pPr>
          </w:p>
        </w:tc>
        <w:tc>
          <w:tcPr>
            <w:tcW w:w="505" w:type="dxa"/>
            <w:shd w:val="clear" w:color="auto" w:fill="941651"/>
          </w:tcPr>
          <w:p w14:paraId="2672392B" w14:textId="77777777" w:rsidR="00564637" w:rsidRPr="00D4491B" w:rsidRDefault="00564637" w:rsidP="00A65CF3">
            <w:pPr>
              <w:pStyle w:val="NormalWeb"/>
              <w:rPr>
                <w:rFonts w:asciiTheme="majorBidi" w:hAnsiTheme="majorBidi" w:cstheme="majorBidi"/>
                <w:b/>
                <w:bCs/>
                <w:color w:val="FFC000" w:themeColor="accent4"/>
                <w:sz w:val="21"/>
                <w:szCs w:val="21"/>
              </w:rPr>
            </w:pPr>
          </w:p>
        </w:tc>
      </w:tr>
    </w:tbl>
    <w:p w14:paraId="796223A9" w14:textId="1A420165" w:rsidR="00C5316F" w:rsidRPr="00D826E7" w:rsidRDefault="00B16E6E" w:rsidP="002360E8">
      <w:pPr>
        <w:pStyle w:val="NormalWeb"/>
        <w:spacing w:line="360" w:lineRule="auto"/>
        <w:jc w:val="both"/>
        <w:rPr>
          <w:rFonts w:asciiTheme="majorBidi" w:hAnsiTheme="majorBidi" w:cstheme="majorBidi"/>
        </w:rPr>
        <w:pPrChange w:id="248" w:author="Mr Ross Wilkinson" w:date="2020-08-21T02:45:00Z">
          <w:pPr>
            <w:pStyle w:val="NormalWeb"/>
          </w:pPr>
        </w:pPrChange>
      </w:pPr>
      <w:r w:rsidRPr="00D826E7">
        <w:rPr>
          <w:rFonts w:asciiTheme="majorBidi" w:hAnsiTheme="majorBidi" w:cstheme="majorBidi"/>
        </w:rPr>
        <w:t xml:space="preserve">The </w:t>
      </w:r>
      <w:r w:rsidR="00564637">
        <w:rPr>
          <w:rFonts w:asciiTheme="majorBidi" w:hAnsiTheme="majorBidi" w:cstheme="majorBidi"/>
        </w:rPr>
        <w:t xml:space="preserve">research </w:t>
      </w:r>
      <w:r w:rsidRPr="00D826E7">
        <w:rPr>
          <w:rFonts w:asciiTheme="majorBidi" w:hAnsiTheme="majorBidi" w:cstheme="majorBidi"/>
        </w:rPr>
        <w:t xml:space="preserve">timeline above </w:t>
      </w:r>
      <w:del w:id="249" w:author="Mr Ross Wilkinson" w:date="2020-08-21T02:45:00Z">
        <w:r w:rsidRPr="00D826E7" w:rsidDel="002360E8">
          <w:rPr>
            <w:rFonts w:asciiTheme="majorBidi" w:hAnsiTheme="majorBidi" w:cstheme="majorBidi"/>
          </w:rPr>
          <w:delText>consider</w:delText>
        </w:r>
        <w:r w:rsidR="00D826E7" w:rsidRPr="00D826E7" w:rsidDel="002360E8">
          <w:rPr>
            <w:rFonts w:asciiTheme="majorBidi" w:hAnsiTheme="majorBidi" w:cstheme="majorBidi"/>
          </w:rPr>
          <w:delText>s</w:delText>
        </w:r>
        <w:r w:rsidRPr="00D826E7" w:rsidDel="002360E8">
          <w:rPr>
            <w:rFonts w:asciiTheme="majorBidi" w:hAnsiTheme="majorBidi" w:cstheme="majorBidi"/>
          </w:rPr>
          <w:delText xml:space="preserve"> </w:delText>
        </w:r>
      </w:del>
      <w:ins w:id="250" w:author="Mr Ross Wilkinson" w:date="2020-08-21T02:45:00Z">
        <w:r w:rsidR="002360E8">
          <w:rPr>
            <w:rFonts w:asciiTheme="majorBidi" w:hAnsiTheme="majorBidi" w:cstheme="majorBidi"/>
          </w:rPr>
          <w:t>outlines</w:t>
        </w:r>
        <w:r w:rsidR="002360E8" w:rsidRPr="00D826E7">
          <w:rPr>
            <w:rFonts w:asciiTheme="majorBidi" w:hAnsiTheme="majorBidi" w:cstheme="majorBidi"/>
          </w:rPr>
          <w:t xml:space="preserve"> </w:t>
        </w:r>
      </w:ins>
      <w:r w:rsidR="00564637">
        <w:rPr>
          <w:rFonts w:asciiTheme="majorBidi" w:hAnsiTheme="majorBidi" w:cstheme="majorBidi"/>
        </w:rPr>
        <w:t xml:space="preserve">the </w:t>
      </w:r>
      <w:del w:id="251" w:author="Mr Ross Wilkinson" w:date="2020-08-21T02:45:00Z">
        <w:r w:rsidRPr="00D826E7" w:rsidDel="002360E8">
          <w:rPr>
            <w:rFonts w:asciiTheme="majorBidi" w:hAnsiTheme="majorBidi" w:cstheme="majorBidi"/>
          </w:rPr>
          <w:delText xml:space="preserve">factors </w:delText>
        </w:r>
      </w:del>
      <w:ins w:id="252" w:author="Mr Ross Wilkinson" w:date="2020-08-21T02:45:00Z">
        <w:r w:rsidR="002360E8">
          <w:rPr>
            <w:rFonts w:asciiTheme="majorBidi" w:hAnsiTheme="majorBidi" w:cstheme="majorBidi"/>
          </w:rPr>
          <w:t>tasks</w:t>
        </w:r>
        <w:r w:rsidR="002360E8" w:rsidRPr="00D826E7">
          <w:rPr>
            <w:rFonts w:asciiTheme="majorBidi" w:hAnsiTheme="majorBidi" w:cstheme="majorBidi"/>
          </w:rPr>
          <w:t xml:space="preserve"> </w:t>
        </w:r>
      </w:ins>
      <w:r w:rsidRPr="00D826E7">
        <w:rPr>
          <w:rFonts w:asciiTheme="majorBidi" w:hAnsiTheme="majorBidi" w:cstheme="majorBidi"/>
        </w:rPr>
        <w:t>required to complete the project.</w:t>
      </w:r>
      <w:r w:rsidR="00564637">
        <w:rPr>
          <w:rFonts w:asciiTheme="majorBidi" w:hAnsiTheme="majorBidi" w:cstheme="majorBidi"/>
        </w:rPr>
        <w:t xml:space="preserve"> The ethics of this study have already been approved. Participant information and consent forms</w:t>
      </w:r>
      <w:r w:rsidR="00FF4C65">
        <w:rPr>
          <w:rFonts w:asciiTheme="majorBidi" w:hAnsiTheme="majorBidi" w:cstheme="majorBidi"/>
        </w:rPr>
        <w:t xml:space="preserve"> have also been completed</w:t>
      </w:r>
      <w:r w:rsidR="00564637">
        <w:rPr>
          <w:rFonts w:asciiTheme="majorBidi" w:hAnsiTheme="majorBidi" w:cstheme="majorBidi"/>
        </w:rPr>
        <w:t xml:space="preserve">. </w:t>
      </w:r>
      <w:r w:rsidR="00FF4C65">
        <w:rPr>
          <w:rFonts w:asciiTheme="majorBidi" w:hAnsiTheme="majorBidi" w:cstheme="majorBidi"/>
        </w:rPr>
        <w:t>Booking</w:t>
      </w:r>
      <w:r w:rsidR="00D826E7" w:rsidRPr="00D826E7">
        <w:rPr>
          <w:rFonts w:asciiTheme="majorBidi" w:hAnsiTheme="majorBidi" w:cstheme="majorBidi"/>
        </w:rPr>
        <w:t xml:space="preserve"> subjects for testing </w:t>
      </w:r>
      <w:r w:rsidR="00FF4C65">
        <w:rPr>
          <w:rFonts w:asciiTheme="majorBidi" w:hAnsiTheme="majorBidi" w:cstheme="majorBidi"/>
        </w:rPr>
        <w:t>sessions relies on availability of</w:t>
      </w:r>
      <w:r w:rsidR="00D826E7" w:rsidRPr="00D826E7">
        <w:rPr>
          <w:rFonts w:asciiTheme="majorBidi" w:hAnsiTheme="majorBidi" w:cstheme="majorBidi"/>
        </w:rPr>
        <w:t xml:space="preserve"> necessary laboratory equipment such as the</w:t>
      </w:r>
      <w:r w:rsidR="00FF4C65">
        <w:rPr>
          <w:rFonts w:asciiTheme="majorBidi" w:hAnsiTheme="majorBidi" w:cstheme="majorBidi"/>
        </w:rPr>
        <w:t xml:space="preserve"> ergometer</w:t>
      </w:r>
      <w:r w:rsidR="00D826E7" w:rsidRPr="00D826E7">
        <w:rPr>
          <w:rFonts w:asciiTheme="majorBidi" w:hAnsiTheme="majorBidi" w:cstheme="majorBidi"/>
        </w:rPr>
        <w:t>, 3D motion capture</w:t>
      </w:r>
      <w:ins w:id="253" w:author="Mr Ross Wilkinson" w:date="2020-08-21T02:46:00Z">
        <w:r w:rsidR="002360E8">
          <w:rPr>
            <w:rFonts w:asciiTheme="majorBidi" w:hAnsiTheme="majorBidi" w:cstheme="majorBidi"/>
          </w:rPr>
          <w:t>,</w:t>
        </w:r>
      </w:ins>
      <w:r w:rsidR="00775466">
        <w:rPr>
          <w:rFonts w:asciiTheme="majorBidi" w:hAnsiTheme="majorBidi" w:cstheme="majorBidi"/>
        </w:rPr>
        <w:t xml:space="preserve"> and </w:t>
      </w:r>
      <w:r w:rsidR="00D826E7" w:rsidRPr="00D826E7">
        <w:rPr>
          <w:rFonts w:asciiTheme="majorBidi" w:hAnsiTheme="majorBidi" w:cstheme="majorBidi"/>
        </w:rPr>
        <w:t>instrumented cranks.</w:t>
      </w:r>
      <w:r w:rsidRPr="00D826E7">
        <w:rPr>
          <w:rFonts w:asciiTheme="majorBidi" w:hAnsiTheme="majorBidi" w:cstheme="majorBidi"/>
        </w:rPr>
        <w:t xml:space="preserve"> Testing sessions will be 90</w:t>
      </w:r>
      <w:ins w:id="254" w:author="Mr Ross Wilkinson" w:date="2020-08-21T02:46:00Z">
        <w:r w:rsidR="002360E8">
          <w:rPr>
            <w:rFonts w:asciiTheme="majorBidi" w:hAnsiTheme="majorBidi" w:cstheme="majorBidi"/>
          </w:rPr>
          <w:t xml:space="preserve"> </w:t>
        </w:r>
      </w:ins>
      <w:r w:rsidRPr="00D826E7">
        <w:rPr>
          <w:rFonts w:asciiTheme="majorBidi" w:hAnsiTheme="majorBidi" w:cstheme="majorBidi"/>
        </w:rPr>
        <w:t xml:space="preserve">minutes long </w:t>
      </w:r>
      <w:r w:rsidR="00FF4C65">
        <w:rPr>
          <w:rFonts w:asciiTheme="majorBidi" w:hAnsiTheme="majorBidi" w:cstheme="majorBidi"/>
        </w:rPr>
        <w:t xml:space="preserve">followed by </w:t>
      </w:r>
      <w:r w:rsidRPr="00D826E7">
        <w:rPr>
          <w:rFonts w:asciiTheme="majorBidi" w:hAnsiTheme="majorBidi" w:cstheme="majorBidi"/>
        </w:rPr>
        <w:t>a decontamination perio</w:t>
      </w:r>
      <w:r w:rsidR="00775466">
        <w:rPr>
          <w:rFonts w:asciiTheme="majorBidi" w:hAnsiTheme="majorBidi" w:cstheme="majorBidi"/>
        </w:rPr>
        <w:t>d</w:t>
      </w:r>
      <w:r w:rsidRPr="00D826E7">
        <w:rPr>
          <w:rFonts w:asciiTheme="majorBidi" w:hAnsiTheme="majorBidi" w:cstheme="majorBidi"/>
        </w:rPr>
        <w:t>.</w:t>
      </w:r>
      <w:r w:rsidR="00D826E7" w:rsidRPr="00D826E7">
        <w:rPr>
          <w:rFonts w:asciiTheme="majorBidi" w:hAnsiTheme="majorBidi" w:cstheme="majorBidi"/>
        </w:rPr>
        <w:t xml:space="preserve"> </w:t>
      </w:r>
      <w:r w:rsidRPr="00D826E7">
        <w:rPr>
          <w:rFonts w:asciiTheme="majorBidi" w:hAnsiTheme="majorBidi" w:cstheme="majorBidi"/>
        </w:rPr>
        <w:t>We aim to complete three testing sessions a week for four weeks</w:t>
      </w:r>
      <w:r w:rsidR="00D826E7" w:rsidRPr="00D826E7">
        <w:rPr>
          <w:rFonts w:asciiTheme="majorBidi" w:hAnsiTheme="majorBidi" w:cstheme="majorBidi"/>
        </w:rPr>
        <w:t xml:space="preserve">. </w:t>
      </w:r>
    </w:p>
    <w:p w14:paraId="58378259" w14:textId="2B65359F" w:rsidR="00D826E7" w:rsidRPr="00564637" w:rsidRDefault="00B16E6E" w:rsidP="002360E8">
      <w:pPr>
        <w:pStyle w:val="NormalWeb"/>
        <w:spacing w:line="360" w:lineRule="auto"/>
        <w:jc w:val="both"/>
        <w:rPr>
          <w:rFonts w:asciiTheme="majorBidi" w:hAnsiTheme="majorBidi" w:cstheme="majorBidi"/>
        </w:rPr>
        <w:pPrChange w:id="255" w:author="Mr Ross Wilkinson" w:date="2020-08-21T02:46:00Z">
          <w:pPr>
            <w:pStyle w:val="NormalWeb"/>
          </w:pPr>
        </w:pPrChange>
      </w:pPr>
      <w:r w:rsidRPr="00D826E7">
        <w:rPr>
          <w:rFonts w:asciiTheme="majorBidi" w:hAnsiTheme="majorBidi" w:cstheme="majorBidi"/>
        </w:rPr>
        <w:t>The data a</w:t>
      </w:r>
      <w:r w:rsidR="00C5316F" w:rsidRPr="00D826E7">
        <w:rPr>
          <w:rFonts w:asciiTheme="majorBidi" w:hAnsiTheme="majorBidi" w:cstheme="majorBidi"/>
        </w:rPr>
        <w:t>nalysis</w:t>
      </w:r>
      <w:r w:rsidRPr="00D826E7">
        <w:rPr>
          <w:rFonts w:asciiTheme="majorBidi" w:hAnsiTheme="majorBidi" w:cstheme="majorBidi"/>
        </w:rPr>
        <w:t xml:space="preserve"> process </w:t>
      </w:r>
      <w:r w:rsidR="00775466">
        <w:rPr>
          <w:rFonts w:asciiTheme="majorBidi" w:hAnsiTheme="majorBidi" w:cstheme="majorBidi"/>
        </w:rPr>
        <w:t xml:space="preserve">will </w:t>
      </w:r>
      <w:r w:rsidRPr="00D826E7">
        <w:rPr>
          <w:rFonts w:asciiTheme="majorBidi" w:hAnsiTheme="majorBidi" w:cstheme="majorBidi"/>
        </w:rPr>
        <w:t xml:space="preserve">take </w:t>
      </w:r>
      <w:r w:rsidR="00A518DA" w:rsidRPr="00D826E7">
        <w:rPr>
          <w:rFonts w:asciiTheme="majorBidi" w:hAnsiTheme="majorBidi" w:cstheme="majorBidi"/>
        </w:rPr>
        <w:t xml:space="preserve">a minimum of two </w:t>
      </w:r>
      <w:r w:rsidR="00E1560E" w:rsidRPr="00D826E7">
        <w:rPr>
          <w:rFonts w:asciiTheme="majorBidi" w:hAnsiTheme="majorBidi" w:cstheme="majorBidi"/>
        </w:rPr>
        <w:t xml:space="preserve">hours per participant </w:t>
      </w:r>
      <w:r w:rsidR="00A518DA" w:rsidRPr="00D826E7">
        <w:rPr>
          <w:rFonts w:asciiTheme="majorBidi" w:hAnsiTheme="majorBidi" w:cstheme="majorBidi"/>
        </w:rPr>
        <w:t>to complete tasks such as m</w:t>
      </w:r>
      <w:r w:rsidR="00E1560E" w:rsidRPr="00D826E7">
        <w:rPr>
          <w:rFonts w:asciiTheme="majorBidi" w:hAnsiTheme="majorBidi" w:cstheme="majorBidi"/>
        </w:rPr>
        <w:t>arker labelling</w:t>
      </w:r>
      <w:r w:rsidR="00A518DA" w:rsidRPr="00D826E7">
        <w:rPr>
          <w:rFonts w:asciiTheme="majorBidi" w:hAnsiTheme="majorBidi" w:cstheme="majorBidi"/>
        </w:rPr>
        <w:t xml:space="preserve">, data origination, staticial analysis. Following this, results will need to be presented and interpreted </w:t>
      </w:r>
      <w:r w:rsidR="00775466">
        <w:rPr>
          <w:rFonts w:asciiTheme="majorBidi" w:hAnsiTheme="majorBidi" w:cstheme="majorBidi"/>
        </w:rPr>
        <w:t xml:space="preserve">before the </w:t>
      </w:r>
      <w:r w:rsidR="00A518DA" w:rsidRPr="00D826E7">
        <w:rPr>
          <w:rFonts w:asciiTheme="majorBidi" w:hAnsiTheme="majorBidi" w:cstheme="majorBidi"/>
        </w:rPr>
        <w:t xml:space="preserve">final discussion and conclusions can be written. </w:t>
      </w:r>
    </w:p>
    <w:p w14:paraId="09B3997F" w14:textId="77777777" w:rsidR="002360E8" w:rsidRDefault="002360E8" w:rsidP="007344B7">
      <w:pPr>
        <w:pStyle w:val="NormalWeb"/>
        <w:rPr>
          <w:ins w:id="256" w:author="Mr Ross Wilkinson" w:date="2020-08-21T02:46:00Z"/>
          <w:rFonts w:asciiTheme="majorBidi" w:hAnsiTheme="majorBidi" w:cstheme="majorBidi"/>
          <w:b/>
          <w:bCs/>
          <w:sz w:val="22"/>
          <w:szCs w:val="22"/>
        </w:rPr>
        <w:sectPr w:rsidR="002360E8" w:rsidSect="00CC4391">
          <w:pgSz w:w="11900" w:h="16840"/>
          <w:pgMar w:top="1440" w:right="1440" w:bottom="1440" w:left="1440" w:header="708" w:footer="708" w:gutter="0"/>
          <w:cols w:space="708"/>
          <w:docGrid w:linePitch="360"/>
        </w:sectPr>
      </w:pPr>
    </w:p>
    <w:p w14:paraId="56B48D49" w14:textId="4F44490F" w:rsidR="00AB671C" w:rsidRPr="00764C60" w:rsidRDefault="00F04051" w:rsidP="007344B7">
      <w:pPr>
        <w:pStyle w:val="NormalWeb"/>
        <w:rPr>
          <w:rFonts w:asciiTheme="majorBidi" w:hAnsiTheme="majorBidi" w:cstheme="majorBidi"/>
          <w:b/>
          <w:bCs/>
          <w:sz w:val="28"/>
          <w:szCs w:val="28"/>
          <w:rPrChange w:id="257" w:author="Mr Ross Wilkinson" w:date="2020-08-21T02:51:00Z">
            <w:rPr>
              <w:rFonts w:asciiTheme="majorBidi" w:hAnsiTheme="majorBidi" w:cstheme="majorBidi"/>
              <w:b/>
              <w:bCs/>
              <w:sz w:val="22"/>
              <w:szCs w:val="22"/>
            </w:rPr>
          </w:rPrChange>
        </w:rPr>
      </w:pPr>
      <w:commentRangeStart w:id="258"/>
      <w:commentRangeStart w:id="259"/>
      <w:r w:rsidRPr="00764C60">
        <w:rPr>
          <w:rFonts w:asciiTheme="majorBidi" w:hAnsiTheme="majorBidi" w:cstheme="majorBidi"/>
          <w:b/>
          <w:bCs/>
          <w:sz w:val="28"/>
          <w:szCs w:val="28"/>
          <w:rPrChange w:id="260" w:author="Mr Ross Wilkinson" w:date="2020-08-21T02:51:00Z">
            <w:rPr>
              <w:rFonts w:asciiTheme="majorBidi" w:hAnsiTheme="majorBidi" w:cstheme="majorBidi"/>
              <w:b/>
              <w:bCs/>
              <w:sz w:val="22"/>
              <w:szCs w:val="22"/>
            </w:rPr>
          </w:rPrChange>
        </w:rPr>
        <w:lastRenderedPageBreak/>
        <w:t>References</w:t>
      </w:r>
      <w:commentRangeEnd w:id="258"/>
      <w:r w:rsidR="002360E8" w:rsidRPr="00764C60">
        <w:rPr>
          <w:rStyle w:val="CommentReference"/>
          <w:rFonts w:asciiTheme="minorHAnsi" w:eastAsiaTheme="minorEastAsia" w:hAnsiTheme="minorHAnsi" w:cstheme="minorBidi"/>
          <w:sz w:val="28"/>
          <w:szCs w:val="28"/>
          <w:rPrChange w:id="261" w:author="Mr Ross Wilkinson" w:date="2020-08-21T02:51:00Z">
            <w:rPr>
              <w:rStyle w:val="CommentReference"/>
              <w:rFonts w:asciiTheme="minorHAnsi" w:eastAsiaTheme="minorEastAsia" w:hAnsiTheme="minorHAnsi" w:cstheme="minorBidi"/>
            </w:rPr>
          </w:rPrChange>
        </w:rPr>
        <w:commentReference w:id="258"/>
      </w:r>
      <w:commentRangeEnd w:id="259"/>
      <w:r w:rsidR="00764C60">
        <w:rPr>
          <w:rStyle w:val="CommentReference"/>
          <w:rFonts w:asciiTheme="minorHAnsi" w:eastAsiaTheme="minorEastAsia" w:hAnsiTheme="minorHAnsi" w:cstheme="minorBidi"/>
        </w:rPr>
        <w:commentReference w:id="259"/>
      </w:r>
      <w:r w:rsidRPr="00764C60">
        <w:rPr>
          <w:rFonts w:asciiTheme="majorBidi" w:hAnsiTheme="majorBidi" w:cstheme="majorBidi"/>
          <w:b/>
          <w:bCs/>
          <w:sz w:val="28"/>
          <w:szCs w:val="28"/>
          <w:rPrChange w:id="262" w:author="Mr Ross Wilkinson" w:date="2020-08-21T02:51:00Z">
            <w:rPr>
              <w:rFonts w:asciiTheme="majorBidi" w:hAnsiTheme="majorBidi" w:cstheme="majorBidi"/>
              <w:b/>
              <w:bCs/>
              <w:sz w:val="22"/>
              <w:szCs w:val="22"/>
            </w:rPr>
          </w:rPrChange>
        </w:rPr>
        <w:t xml:space="preserve"> </w:t>
      </w:r>
    </w:p>
    <w:p w14:paraId="379F956C" w14:textId="54FB30F1" w:rsidR="00D826E7" w:rsidRPr="00764C60" w:rsidRDefault="00D826E7" w:rsidP="00764C60">
      <w:pPr>
        <w:pStyle w:val="NormalWeb"/>
        <w:ind w:left="720" w:hanging="720"/>
        <w:contextualSpacing/>
        <w:rPr>
          <w:rFonts w:asciiTheme="majorBidi" w:hAnsiTheme="majorBidi" w:cstheme="majorBidi"/>
          <w:rPrChange w:id="263" w:author="Mr Ross Wilkinson" w:date="2020-08-21T02:51:00Z">
            <w:rPr>
              <w:rFonts w:asciiTheme="majorBidi" w:hAnsiTheme="majorBidi" w:cstheme="majorBidi"/>
              <w:sz w:val="22"/>
              <w:szCs w:val="22"/>
            </w:rPr>
          </w:rPrChange>
        </w:rPr>
        <w:pPrChange w:id="264" w:author="Mr Ross Wilkinson" w:date="2020-08-21T02:52:00Z">
          <w:pPr>
            <w:pStyle w:val="NormalWeb"/>
            <w:contextualSpacing/>
          </w:pPr>
        </w:pPrChange>
      </w:pPr>
      <w:proofErr w:type="gramStart"/>
      <w:r w:rsidRPr="00764C60">
        <w:rPr>
          <w:rFonts w:asciiTheme="majorBidi" w:hAnsiTheme="majorBidi" w:cstheme="majorBidi"/>
          <w:rPrChange w:id="265" w:author="Mr Ross Wilkinson" w:date="2020-08-21T02:51:00Z">
            <w:rPr>
              <w:rFonts w:asciiTheme="majorBidi" w:hAnsiTheme="majorBidi" w:cstheme="majorBidi"/>
              <w:sz w:val="22"/>
              <w:szCs w:val="22"/>
            </w:rPr>
          </w:rPrChange>
        </w:rPr>
        <w:t>Baker,J.S.</w:t>
      </w:r>
      <w:proofErr w:type="gramEnd"/>
      <w:r w:rsidRPr="00764C60">
        <w:rPr>
          <w:rFonts w:asciiTheme="majorBidi" w:hAnsiTheme="majorBidi" w:cstheme="majorBidi"/>
          <w:rPrChange w:id="266" w:author="Mr Ross Wilkinson" w:date="2020-08-21T02:51:00Z">
            <w:rPr>
              <w:rFonts w:asciiTheme="majorBidi" w:hAnsiTheme="majorBidi" w:cstheme="majorBidi"/>
              <w:sz w:val="22"/>
              <w:szCs w:val="22"/>
            </w:rPr>
          </w:rPrChange>
        </w:rPr>
        <w:t>,</w:t>
      </w:r>
      <w:proofErr w:type="spellStart"/>
      <w:r w:rsidRPr="00764C60">
        <w:rPr>
          <w:rFonts w:asciiTheme="majorBidi" w:hAnsiTheme="majorBidi" w:cstheme="majorBidi"/>
          <w:rPrChange w:id="267" w:author="Mr Ross Wilkinson" w:date="2020-08-21T02:51:00Z">
            <w:rPr>
              <w:rFonts w:asciiTheme="majorBidi" w:hAnsiTheme="majorBidi" w:cstheme="majorBidi"/>
              <w:sz w:val="22"/>
              <w:szCs w:val="22"/>
            </w:rPr>
          </w:rPrChange>
        </w:rPr>
        <w:t>Gal,J</w:t>
      </w:r>
      <w:proofErr w:type="spellEnd"/>
      <w:r w:rsidRPr="00764C60">
        <w:rPr>
          <w:rFonts w:asciiTheme="majorBidi" w:hAnsiTheme="majorBidi" w:cstheme="majorBidi"/>
          <w:rPrChange w:id="268" w:author="Mr Ross Wilkinson" w:date="2020-08-21T02:51:00Z">
            <w:rPr>
              <w:rFonts w:asciiTheme="majorBidi" w:hAnsiTheme="majorBidi" w:cstheme="majorBidi"/>
              <w:sz w:val="22"/>
              <w:szCs w:val="22"/>
            </w:rPr>
          </w:rPrChange>
        </w:rPr>
        <w:t xml:space="preserve">., </w:t>
      </w:r>
      <w:proofErr w:type="spellStart"/>
      <w:r w:rsidRPr="00764C60">
        <w:rPr>
          <w:rFonts w:asciiTheme="majorBidi" w:hAnsiTheme="majorBidi" w:cstheme="majorBidi"/>
          <w:rPrChange w:id="269" w:author="Mr Ross Wilkinson" w:date="2020-08-21T02:51:00Z">
            <w:rPr>
              <w:rFonts w:asciiTheme="majorBidi" w:hAnsiTheme="majorBidi" w:cstheme="majorBidi"/>
              <w:sz w:val="22"/>
              <w:szCs w:val="22"/>
            </w:rPr>
          </w:rPrChange>
        </w:rPr>
        <w:t>Davies,B</w:t>
      </w:r>
      <w:proofErr w:type="spellEnd"/>
      <w:r w:rsidRPr="00764C60">
        <w:rPr>
          <w:rFonts w:asciiTheme="majorBidi" w:hAnsiTheme="majorBidi" w:cstheme="majorBidi"/>
          <w:rPrChange w:id="270" w:author="Mr Ross Wilkinson" w:date="2020-08-21T02:51:00Z">
            <w:rPr>
              <w:rFonts w:asciiTheme="majorBidi" w:hAnsiTheme="majorBidi" w:cstheme="majorBidi"/>
              <w:sz w:val="22"/>
              <w:szCs w:val="22"/>
            </w:rPr>
          </w:rPrChange>
        </w:rPr>
        <w:t xml:space="preserve">., Barley, D.M., &amp; </w:t>
      </w:r>
      <w:proofErr w:type="spellStart"/>
      <w:r w:rsidRPr="00764C60">
        <w:rPr>
          <w:rFonts w:asciiTheme="majorBidi" w:hAnsiTheme="majorBidi" w:cstheme="majorBidi"/>
          <w:rPrChange w:id="271" w:author="Mr Ross Wilkinson" w:date="2020-08-21T02:51:00Z">
            <w:rPr>
              <w:rFonts w:asciiTheme="majorBidi" w:hAnsiTheme="majorBidi" w:cstheme="majorBidi"/>
              <w:sz w:val="22"/>
              <w:szCs w:val="22"/>
            </w:rPr>
          </w:rPrChange>
        </w:rPr>
        <w:t>Morgan,R.M</w:t>
      </w:r>
      <w:proofErr w:type="spellEnd"/>
      <w:r w:rsidRPr="00764C60">
        <w:rPr>
          <w:rFonts w:asciiTheme="majorBidi" w:hAnsiTheme="majorBidi" w:cstheme="majorBidi"/>
          <w:rPrChange w:id="272" w:author="Mr Ross Wilkinson" w:date="2020-08-21T02:51:00Z">
            <w:rPr>
              <w:rFonts w:asciiTheme="majorBidi" w:hAnsiTheme="majorBidi" w:cstheme="majorBidi"/>
              <w:sz w:val="22"/>
              <w:szCs w:val="22"/>
            </w:rPr>
          </w:rPrChange>
        </w:rPr>
        <w:t xml:space="preserve">. (2001).Power output of legs during high </w:t>
      </w:r>
      <w:r w:rsidR="00564637" w:rsidRPr="00764C60">
        <w:rPr>
          <w:rFonts w:asciiTheme="majorBidi" w:hAnsiTheme="majorBidi" w:cstheme="majorBidi"/>
          <w:rPrChange w:id="273" w:author="Mr Ross Wilkinson" w:date="2020-08-21T02:51:00Z">
            <w:rPr>
              <w:rFonts w:asciiTheme="majorBidi" w:hAnsiTheme="majorBidi" w:cstheme="majorBidi"/>
              <w:sz w:val="22"/>
              <w:szCs w:val="22"/>
            </w:rPr>
          </w:rPrChange>
        </w:rPr>
        <w:tab/>
      </w:r>
      <w:r w:rsidRPr="00764C60">
        <w:rPr>
          <w:rFonts w:asciiTheme="majorBidi" w:hAnsiTheme="majorBidi" w:cstheme="majorBidi"/>
          <w:rPrChange w:id="274" w:author="Mr Ross Wilkinson" w:date="2020-08-21T02:51:00Z">
            <w:rPr>
              <w:rFonts w:asciiTheme="majorBidi" w:hAnsiTheme="majorBidi" w:cstheme="majorBidi"/>
              <w:sz w:val="22"/>
              <w:szCs w:val="22"/>
            </w:rPr>
          </w:rPrChange>
        </w:rPr>
        <w:t xml:space="preserve">intensity cycle ergometry: Influence of hand grip. </w:t>
      </w:r>
      <w:r w:rsidRPr="00764C60">
        <w:rPr>
          <w:rFonts w:asciiTheme="majorBidi" w:hAnsiTheme="majorBidi" w:cstheme="majorBidi"/>
          <w:i/>
          <w:iCs/>
          <w:rPrChange w:id="275" w:author="Mr Ross Wilkinson" w:date="2020-08-21T02:51:00Z">
            <w:rPr>
              <w:rFonts w:asciiTheme="majorBidi" w:hAnsiTheme="majorBidi" w:cstheme="majorBidi"/>
              <w:i/>
              <w:iCs/>
              <w:sz w:val="22"/>
              <w:szCs w:val="22"/>
            </w:rPr>
          </w:rPrChange>
        </w:rPr>
        <w:t xml:space="preserve">Journal of Science and Medicine in Sport </w:t>
      </w:r>
      <w:r w:rsidR="00564637" w:rsidRPr="00764C60">
        <w:rPr>
          <w:rFonts w:asciiTheme="majorBidi" w:hAnsiTheme="majorBidi" w:cstheme="majorBidi"/>
          <w:i/>
          <w:iCs/>
          <w:rPrChange w:id="276" w:author="Mr Ross Wilkinson" w:date="2020-08-21T02:51:00Z">
            <w:rPr>
              <w:rFonts w:asciiTheme="majorBidi" w:hAnsiTheme="majorBidi" w:cstheme="majorBidi"/>
              <w:i/>
              <w:iCs/>
              <w:sz w:val="22"/>
              <w:szCs w:val="22"/>
            </w:rPr>
          </w:rPrChange>
        </w:rPr>
        <w:tab/>
      </w:r>
      <w:r w:rsidRPr="00764C60">
        <w:rPr>
          <w:rFonts w:asciiTheme="majorBidi" w:hAnsiTheme="majorBidi" w:cstheme="majorBidi"/>
          <w:rPrChange w:id="277" w:author="Mr Ross Wilkinson" w:date="2020-08-21T02:51:00Z">
            <w:rPr>
              <w:rFonts w:asciiTheme="majorBidi" w:hAnsiTheme="majorBidi" w:cstheme="majorBidi"/>
              <w:sz w:val="22"/>
              <w:szCs w:val="22"/>
            </w:rPr>
          </w:rPrChange>
        </w:rPr>
        <w:t xml:space="preserve">4(1): 10-18. </w:t>
      </w:r>
    </w:p>
    <w:p w14:paraId="7D84E88F" w14:textId="3C2F9963" w:rsidR="00D826E7" w:rsidRPr="00764C60" w:rsidRDefault="00D826E7" w:rsidP="00764C60">
      <w:pPr>
        <w:ind w:left="720" w:hanging="720"/>
        <w:contextualSpacing/>
        <w:rPr>
          <w:rFonts w:asciiTheme="majorBidi" w:eastAsia="Times New Roman" w:hAnsiTheme="majorBidi" w:cstheme="majorBidi"/>
          <w:rPrChange w:id="278" w:author="Mr Ross Wilkinson" w:date="2020-08-21T02:51:00Z">
            <w:rPr>
              <w:rFonts w:asciiTheme="majorBidi" w:eastAsia="Times New Roman" w:hAnsiTheme="majorBidi" w:cstheme="majorBidi"/>
              <w:sz w:val="22"/>
              <w:szCs w:val="22"/>
            </w:rPr>
          </w:rPrChange>
        </w:rPr>
        <w:pPrChange w:id="279" w:author="Mr Ross Wilkinson" w:date="2020-08-21T02:52:00Z">
          <w:pPr>
            <w:contextualSpacing/>
          </w:pPr>
        </w:pPrChange>
      </w:pPr>
      <w:r w:rsidRPr="00764C60">
        <w:rPr>
          <w:rFonts w:asciiTheme="majorBidi" w:eastAsia="Times New Roman" w:hAnsiTheme="majorBidi" w:cstheme="majorBidi"/>
          <w:rPrChange w:id="280" w:author="Mr Ross Wilkinson" w:date="2020-08-21T02:51:00Z">
            <w:rPr>
              <w:rFonts w:asciiTheme="majorBidi" w:eastAsia="Times New Roman" w:hAnsiTheme="majorBidi" w:cstheme="majorBidi"/>
              <w:sz w:val="22"/>
              <w:szCs w:val="22"/>
            </w:rPr>
          </w:rPrChange>
        </w:rPr>
        <w:t xml:space="preserve">Baker, J., E. Brown, G. Hill, G. Phillips, R. Williams, and B. Davies. (2002) Handgrip contribution to </w:t>
      </w:r>
      <w:r w:rsidR="00564637" w:rsidRPr="00764C60">
        <w:rPr>
          <w:rFonts w:asciiTheme="majorBidi" w:eastAsia="Times New Roman" w:hAnsiTheme="majorBidi" w:cstheme="majorBidi"/>
          <w:rPrChange w:id="281" w:author="Mr Ross Wilkinson" w:date="2020-08-21T02:51:00Z">
            <w:rPr>
              <w:rFonts w:asciiTheme="majorBidi" w:eastAsia="Times New Roman" w:hAnsiTheme="majorBidi" w:cstheme="majorBidi"/>
              <w:sz w:val="22"/>
              <w:szCs w:val="22"/>
            </w:rPr>
          </w:rPrChange>
        </w:rPr>
        <w:tab/>
      </w:r>
      <w:r w:rsidRPr="00764C60">
        <w:rPr>
          <w:rFonts w:asciiTheme="majorBidi" w:eastAsia="Times New Roman" w:hAnsiTheme="majorBidi" w:cstheme="majorBidi"/>
          <w:rPrChange w:id="282" w:author="Mr Ross Wilkinson" w:date="2020-08-21T02:51:00Z">
            <w:rPr>
              <w:rFonts w:asciiTheme="majorBidi" w:eastAsia="Times New Roman" w:hAnsiTheme="majorBidi" w:cstheme="majorBidi"/>
              <w:sz w:val="22"/>
              <w:szCs w:val="22"/>
            </w:rPr>
          </w:rPrChange>
        </w:rPr>
        <w:t xml:space="preserve">lactate production and leg power during high-intensity exercise. </w:t>
      </w:r>
      <w:r w:rsidRPr="00764C60">
        <w:rPr>
          <w:rFonts w:asciiTheme="majorBidi" w:eastAsia="Times New Roman" w:hAnsiTheme="majorBidi" w:cstheme="majorBidi"/>
          <w:i/>
          <w:iCs/>
          <w:rPrChange w:id="283" w:author="Mr Ross Wilkinson" w:date="2020-08-21T02:51:00Z">
            <w:rPr>
              <w:rFonts w:asciiTheme="majorBidi" w:eastAsia="Times New Roman" w:hAnsiTheme="majorBidi" w:cstheme="majorBidi"/>
              <w:i/>
              <w:iCs/>
              <w:sz w:val="22"/>
              <w:szCs w:val="22"/>
            </w:rPr>
          </w:rPrChange>
        </w:rPr>
        <w:t xml:space="preserve">Med. Sci. Sports </w:t>
      </w:r>
      <w:proofErr w:type="spellStart"/>
      <w:r w:rsidRPr="00764C60">
        <w:rPr>
          <w:rFonts w:asciiTheme="majorBidi" w:eastAsia="Times New Roman" w:hAnsiTheme="majorBidi" w:cstheme="majorBidi"/>
          <w:i/>
          <w:iCs/>
          <w:rPrChange w:id="284" w:author="Mr Ross Wilkinson" w:date="2020-08-21T02:51:00Z">
            <w:rPr>
              <w:rFonts w:asciiTheme="majorBidi" w:eastAsia="Times New Roman" w:hAnsiTheme="majorBidi" w:cstheme="majorBidi"/>
              <w:i/>
              <w:iCs/>
              <w:sz w:val="22"/>
              <w:szCs w:val="22"/>
            </w:rPr>
          </w:rPrChange>
        </w:rPr>
        <w:t>Exerc</w:t>
      </w:r>
      <w:proofErr w:type="spellEnd"/>
      <w:r w:rsidRPr="00764C60">
        <w:rPr>
          <w:rFonts w:asciiTheme="majorBidi" w:eastAsia="Times New Roman" w:hAnsiTheme="majorBidi" w:cstheme="majorBidi"/>
          <w:i/>
          <w:iCs/>
          <w:rPrChange w:id="285" w:author="Mr Ross Wilkinson" w:date="2020-08-21T02:51:00Z">
            <w:rPr>
              <w:rFonts w:asciiTheme="majorBidi" w:eastAsia="Times New Roman" w:hAnsiTheme="majorBidi" w:cstheme="majorBidi"/>
              <w:i/>
              <w:iCs/>
              <w:sz w:val="22"/>
              <w:szCs w:val="22"/>
            </w:rPr>
          </w:rPrChange>
        </w:rPr>
        <w:t>.</w:t>
      </w:r>
      <w:r w:rsidRPr="00764C60">
        <w:rPr>
          <w:rFonts w:asciiTheme="majorBidi" w:eastAsia="Times New Roman" w:hAnsiTheme="majorBidi" w:cstheme="majorBidi"/>
          <w:rPrChange w:id="286" w:author="Mr Ross Wilkinson" w:date="2020-08-21T02:51:00Z">
            <w:rPr>
              <w:rFonts w:asciiTheme="majorBidi" w:eastAsia="Times New Roman" w:hAnsiTheme="majorBidi" w:cstheme="majorBidi"/>
              <w:sz w:val="22"/>
              <w:szCs w:val="22"/>
            </w:rPr>
          </w:rPrChange>
        </w:rPr>
        <w:t xml:space="preserve">, Vol. </w:t>
      </w:r>
      <w:r w:rsidR="00564637" w:rsidRPr="00764C60">
        <w:rPr>
          <w:rFonts w:asciiTheme="majorBidi" w:eastAsia="Times New Roman" w:hAnsiTheme="majorBidi" w:cstheme="majorBidi"/>
          <w:rPrChange w:id="287" w:author="Mr Ross Wilkinson" w:date="2020-08-21T02:51:00Z">
            <w:rPr>
              <w:rFonts w:asciiTheme="majorBidi" w:eastAsia="Times New Roman" w:hAnsiTheme="majorBidi" w:cstheme="majorBidi"/>
              <w:sz w:val="22"/>
              <w:szCs w:val="22"/>
            </w:rPr>
          </w:rPrChange>
        </w:rPr>
        <w:tab/>
      </w:r>
      <w:r w:rsidRPr="00764C60">
        <w:rPr>
          <w:rFonts w:asciiTheme="majorBidi" w:eastAsia="Times New Roman" w:hAnsiTheme="majorBidi" w:cstheme="majorBidi"/>
          <w:rPrChange w:id="288" w:author="Mr Ross Wilkinson" w:date="2020-08-21T02:51:00Z">
            <w:rPr>
              <w:rFonts w:asciiTheme="majorBidi" w:eastAsia="Times New Roman" w:hAnsiTheme="majorBidi" w:cstheme="majorBidi"/>
              <w:sz w:val="22"/>
              <w:szCs w:val="22"/>
            </w:rPr>
          </w:rPrChange>
        </w:rPr>
        <w:t>34, No. 6, pp. 1037–1040</w:t>
      </w:r>
    </w:p>
    <w:p w14:paraId="2B65DABA" w14:textId="1F22E45B" w:rsidR="00D826E7" w:rsidRPr="00764C60" w:rsidRDefault="00D826E7" w:rsidP="00764C60">
      <w:pPr>
        <w:ind w:left="720" w:hanging="720"/>
        <w:contextualSpacing/>
        <w:rPr>
          <w:rFonts w:asciiTheme="majorBidi" w:eastAsia="Times New Roman" w:hAnsiTheme="majorBidi" w:cstheme="majorBidi"/>
          <w:rPrChange w:id="289" w:author="Mr Ross Wilkinson" w:date="2020-08-21T02:51:00Z">
            <w:rPr>
              <w:rFonts w:asciiTheme="majorBidi" w:eastAsia="Times New Roman" w:hAnsiTheme="majorBidi" w:cstheme="majorBidi"/>
              <w:sz w:val="22"/>
              <w:szCs w:val="22"/>
            </w:rPr>
          </w:rPrChange>
        </w:rPr>
        <w:pPrChange w:id="290" w:author="Mr Ross Wilkinson" w:date="2020-08-21T02:52:00Z">
          <w:pPr>
            <w:contextualSpacing/>
          </w:pPr>
        </w:pPrChange>
      </w:pPr>
    </w:p>
    <w:p w14:paraId="189F3660" w14:textId="5F98675E" w:rsidR="007344B7" w:rsidRPr="00764C60" w:rsidRDefault="007344B7" w:rsidP="00764C60">
      <w:pPr>
        <w:ind w:left="720" w:hanging="720"/>
        <w:contextualSpacing/>
        <w:rPr>
          <w:rFonts w:asciiTheme="majorBidi" w:eastAsia="Times New Roman" w:hAnsiTheme="majorBidi" w:cstheme="majorBidi"/>
          <w:rPrChange w:id="291" w:author="Mr Ross Wilkinson" w:date="2020-08-21T02:51:00Z">
            <w:rPr>
              <w:rFonts w:asciiTheme="majorBidi" w:eastAsia="Times New Roman" w:hAnsiTheme="majorBidi" w:cstheme="majorBidi"/>
              <w:sz w:val="22"/>
              <w:szCs w:val="22"/>
            </w:rPr>
          </w:rPrChange>
        </w:rPr>
        <w:pPrChange w:id="292" w:author="Mr Ross Wilkinson" w:date="2020-08-21T02:52:00Z">
          <w:pPr>
            <w:contextualSpacing/>
          </w:pPr>
        </w:pPrChange>
      </w:pPr>
      <w:r w:rsidRPr="00764C60">
        <w:rPr>
          <w:rFonts w:asciiTheme="majorBidi" w:hAnsiTheme="majorBidi" w:cstheme="majorBidi"/>
          <w:rPrChange w:id="293" w:author="Mr Ross Wilkinson" w:date="2020-08-21T02:51:00Z">
            <w:rPr>
              <w:rFonts w:asciiTheme="majorBidi" w:hAnsiTheme="majorBidi" w:cstheme="majorBidi"/>
              <w:sz w:val="22"/>
              <w:szCs w:val="22"/>
            </w:rPr>
          </w:rPrChange>
        </w:rPr>
        <w:t xml:space="preserve">Davidson, C. J., </w:t>
      </w:r>
      <w:proofErr w:type="spellStart"/>
      <w:r w:rsidRPr="00764C60">
        <w:rPr>
          <w:rFonts w:asciiTheme="majorBidi" w:hAnsiTheme="majorBidi" w:cstheme="majorBidi"/>
          <w:rPrChange w:id="294" w:author="Mr Ross Wilkinson" w:date="2020-08-21T02:51:00Z">
            <w:rPr>
              <w:rFonts w:asciiTheme="majorBidi" w:hAnsiTheme="majorBidi" w:cstheme="majorBidi"/>
              <w:sz w:val="22"/>
              <w:szCs w:val="22"/>
            </w:rPr>
          </w:rPrChange>
        </w:rPr>
        <w:t>Horscroft</w:t>
      </w:r>
      <w:proofErr w:type="spellEnd"/>
      <w:r w:rsidRPr="00764C60">
        <w:rPr>
          <w:rFonts w:asciiTheme="majorBidi" w:hAnsiTheme="majorBidi" w:cstheme="majorBidi"/>
          <w:rPrChange w:id="295" w:author="Mr Ross Wilkinson" w:date="2020-08-21T02:51:00Z">
            <w:rPr>
              <w:rFonts w:asciiTheme="majorBidi" w:hAnsiTheme="majorBidi" w:cstheme="majorBidi"/>
              <w:sz w:val="22"/>
              <w:szCs w:val="22"/>
            </w:rPr>
          </w:rPrChange>
        </w:rPr>
        <w:t xml:space="preserve">, R. D., McDaniel, J., Tomas, A., Hunter, E. L., Grisham, J. D., … </w:t>
      </w:r>
      <w:r w:rsidR="00564637" w:rsidRPr="00764C60">
        <w:rPr>
          <w:rFonts w:asciiTheme="majorBidi" w:hAnsiTheme="majorBidi" w:cstheme="majorBidi"/>
          <w:rPrChange w:id="296" w:author="Mr Ross Wilkinson" w:date="2020-08-21T02:51:00Z">
            <w:rPr>
              <w:rFonts w:asciiTheme="majorBidi" w:hAnsiTheme="majorBidi" w:cstheme="majorBidi"/>
              <w:sz w:val="22"/>
              <w:szCs w:val="22"/>
            </w:rPr>
          </w:rPrChange>
        </w:rPr>
        <w:tab/>
      </w:r>
      <w:r w:rsidRPr="00764C60">
        <w:rPr>
          <w:rFonts w:asciiTheme="majorBidi" w:hAnsiTheme="majorBidi" w:cstheme="majorBidi"/>
          <w:rPrChange w:id="297" w:author="Mr Ross Wilkinson" w:date="2020-08-21T02:51:00Z">
            <w:rPr>
              <w:rFonts w:asciiTheme="majorBidi" w:hAnsiTheme="majorBidi" w:cstheme="majorBidi"/>
              <w:sz w:val="22"/>
              <w:szCs w:val="22"/>
            </w:rPr>
          </w:rPrChange>
        </w:rPr>
        <w:t xml:space="preserve">Thompson, F. T. (2005). The Biomechanics </w:t>
      </w:r>
      <w:proofErr w:type="gramStart"/>
      <w:r w:rsidRPr="00764C60">
        <w:rPr>
          <w:rFonts w:asciiTheme="majorBidi" w:hAnsiTheme="majorBidi" w:cstheme="majorBidi"/>
          <w:rPrChange w:id="298" w:author="Mr Ross Wilkinson" w:date="2020-08-21T02:51:00Z">
            <w:rPr>
              <w:rFonts w:asciiTheme="majorBidi" w:hAnsiTheme="majorBidi" w:cstheme="majorBidi"/>
              <w:sz w:val="22"/>
              <w:szCs w:val="22"/>
            </w:rPr>
          </w:rPrChange>
        </w:rPr>
        <w:t>Of</w:t>
      </w:r>
      <w:proofErr w:type="gramEnd"/>
      <w:r w:rsidRPr="00764C60">
        <w:rPr>
          <w:rFonts w:asciiTheme="majorBidi" w:hAnsiTheme="majorBidi" w:cstheme="majorBidi"/>
          <w:rPrChange w:id="299" w:author="Mr Ross Wilkinson" w:date="2020-08-21T02:51:00Z">
            <w:rPr>
              <w:rFonts w:asciiTheme="majorBidi" w:hAnsiTheme="majorBidi" w:cstheme="majorBidi"/>
              <w:sz w:val="22"/>
              <w:szCs w:val="22"/>
            </w:rPr>
          </w:rPrChange>
        </w:rPr>
        <w:t xml:space="preserve"> Standing And Seating Maximal Cycling </w:t>
      </w:r>
      <w:r w:rsidR="00564637" w:rsidRPr="00764C60">
        <w:rPr>
          <w:rFonts w:asciiTheme="majorBidi" w:hAnsiTheme="majorBidi" w:cstheme="majorBidi"/>
          <w:rPrChange w:id="300" w:author="Mr Ross Wilkinson" w:date="2020-08-21T02:51:00Z">
            <w:rPr>
              <w:rFonts w:asciiTheme="majorBidi" w:hAnsiTheme="majorBidi" w:cstheme="majorBidi"/>
              <w:sz w:val="22"/>
              <w:szCs w:val="22"/>
            </w:rPr>
          </w:rPrChange>
        </w:rPr>
        <w:tab/>
      </w:r>
      <w:r w:rsidRPr="00764C60">
        <w:rPr>
          <w:rFonts w:asciiTheme="majorBidi" w:hAnsiTheme="majorBidi" w:cstheme="majorBidi"/>
          <w:rPrChange w:id="301" w:author="Mr Ross Wilkinson" w:date="2020-08-21T02:51:00Z">
            <w:rPr>
              <w:rFonts w:asciiTheme="majorBidi" w:hAnsiTheme="majorBidi" w:cstheme="majorBidi"/>
              <w:sz w:val="22"/>
              <w:szCs w:val="22"/>
            </w:rPr>
          </w:rPrChange>
        </w:rPr>
        <w:t xml:space="preserve">Power: 2029 Board #168 3:30 PM – 5:00 PM. Medicine &amp; Science in Sports &amp; Exercise, </w:t>
      </w:r>
      <w:r w:rsidR="00564637" w:rsidRPr="00764C60">
        <w:rPr>
          <w:rFonts w:asciiTheme="majorBidi" w:hAnsiTheme="majorBidi" w:cstheme="majorBidi"/>
          <w:rPrChange w:id="302" w:author="Mr Ross Wilkinson" w:date="2020-08-21T02:51:00Z">
            <w:rPr>
              <w:rFonts w:asciiTheme="majorBidi" w:hAnsiTheme="majorBidi" w:cstheme="majorBidi"/>
              <w:sz w:val="22"/>
              <w:szCs w:val="22"/>
            </w:rPr>
          </w:rPrChange>
        </w:rPr>
        <w:tab/>
      </w:r>
      <w:r w:rsidRPr="00764C60">
        <w:rPr>
          <w:rFonts w:asciiTheme="majorBidi" w:hAnsiTheme="majorBidi" w:cstheme="majorBidi"/>
          <w:rPrChange w:id="303" w:author="Mr Ross Wilkinson" w:date="2020-08-21T02:51:00Z">
            <w:rPr>
              <w:rFonts w:asciiTheme="majorBidi" w:hAnsiTheme="majorBidi" w:cstheme="majorBidi"/>
              <w:sz w:val="22"/>
              <w:szCs w:val="22"/>
            </w:rPr>
          </w:rPrChange>
        </w:rPr>
        <w:t>37(5). Retrieved from</w:t>
      </w:r>
      <w:r w:rsidR="00564637" w:rsidRPr="00764C60">
        <w:rPr>
          <w:rFonts w:asciiTheme="majorBidi" w:hAnsiTheme="majorBidi" w:cstheme="majorBidi"/>
          <w:rPrChange w:id="304" w:author="Mr Ross Wilkinson" w:date="2020-08-21T02:51:00Z">
            <w:rPr>
              <w:rFonts w:asciiTheme="majorBidi" w:hAnsiTheme="majorBidi" w:cstheme="majorBidi"/>
              <w:sz w:val="22"/>
              <w:szCs w:val="22"/>
            </w:rPr>
          </w:rPrChange>
        </w:rPr>
        <w:t xml:space="preserve"> </w:t>
      </w:r>
      <w:r w:rsidR="00564637" w:rsidRPr="00764C60">
        <w:rPr>
          <w:rFonts w:asciiTheme="majorBidi" w:hAnsiTheme="majorBidi" w:cstheme="majorBidi"/>
          <w:rPrChange w:id="305" w:author="Mr Ross Wilkinson" w:date="2020-08-21T02:51:00Z">
            <w:rPr>
              <w:rFonts w:asciiTheme="majorBidi" w:hAnsiTheme="majorBidi" w:cstheme="majorBidi"/>
              <w:sz w:val="22"/>
              <w:szCs w:val="22"/>
            </w:rPr>
          </w:rPrChange>
        </w:rPr>
        <w:tab/>
      </w:r>
      <w:r w:rsidR="00764C60" w:rsidRPr="00764C60">
        <w:fldChar w:fldCharType="begin"/>
      </w:r>
      <w:r w:rsidR="00764C60" w:rsidRPr="00764C60">
        <w:rPr>
          <w:rPrChange w:id="306" w:author="Mr Ross Wilkinson" w:date="2020-08-21T02:51:00Z">
            <w:rPr/>
          </w:rPrChange>
        </w:rPr>
        <w:instrText xml:space="preserve"> HYPERLINK "https://journals.lww.com/acsmmsse/Fulltext/2005/05001/The_Biomechanics_Of_Standing_A%09nd_Seating_Maximal.2028.aspx" </w:instrText>
      </w:r>
      <w:r w:rsidR="00764C60" w:rsidRPr="00764C60">
        <w:rPr>
          <w:rPrChange w:id="307" w:author="Mr Ross Wilkinson" w:date="2020-08-21T02:51:00Z">
            <w:rPr/>
          </w:rPrChange>
        </w:rPr>
        <w:fldChar w:fldCharType="separate"/>
      </w:r>
      <w:r w:rsidR="00564637" w:rsidRPr="00764C60">
        <w:rPr>
          <w:rStyle w:val="Hyperlink"/>
          <w:rFonts w:asciiTheme="majorBidi" w:hAnsiTheme="majorBidi" w:cstheme="majorBidi"/>
          <w:rPrChange w:id="308" w:author="Mr Ross Wilkinson" w:date="2020-08-21T02:51:00Z">
            <w:rPr>
              <w:rStyle w:val="Hyperlink"/>
              <w:rFonts w:asciiTheme="majorBidi" w:hAnsiTheme="majorBidi" w:cstheme="majorBidi"/>
              <w:sz w:val="22"/>
              <w:szCs w:val="22"/>
            </w:rPr>
          </w:rPrChange>
        </w:rPr>
        <w:t>https://journals.lww.com/acsmmsse/Fulltext/2005/05001/The_Biomechanics_Of_Standing_A</w:t>
      </w:r>
      <w:r w:rsidR="00564637" w:rsidRPr="00764C60">
        <w:rPr>
          <w:rStyle w:val="Hyperlink"/>
          <w:rFonts w:asciiTheme="majorBidi" w:hAnsiTheme="majorBidi" w:cstheme="majorBidi"/>
          <w:rPrChange w:id="309" w:author="Mr Ross Wilkinson" w:date="2020-08-21T02:51:00Z">
            <w:rPr>
              <w:rStyle w:val="Hyperlink"/>
              <w:rFonts w:asciiTheme="majorBidi" w:hAnsiTheme="majorBidi" w:cstheme="majorBidi"/>
              <w:sz w:val="22"/>
              <w:szCs w:val="22"/>
            </w:rPr>
          </w:rPrChange>
        </w:rPr>
        <w:tab/>
        <w:t>nd_Seating_Maximal.2028.aspx</w:t>
      </w:r>
      <w:r w:rsidR="00764C60" w:rsidRPr="00764C60">
        <w:rPr>
          <w:rStyle w:val="Hyperlink"/>
          <w:rFonts w:asciiTheme="majorBidi" w:hAnsiTheme="majorBidi" w:cstheme="majorBidi"/>
          <w:rPrChange w:id="310" w:author="Mr Ross Wilkinson" w:date="2020-08-21T02:51:00Z">
            <w:rPr>
              <w:rStyle w:val="Hyperlink"/>
              <w:rFonts w:asciiTheme="majorBidi" w:hAnsiTheme="majorBidi" w:cstheme="majorBidi"/>
              <w:sz w:val="22"/>
              <w:szCs w:val="22"/>
            </w:rPr>
          </w:rPrChange>
        </w:rPr>
        <w:fldChar w:fldCharType="end"/>
      </w:r>
    </w:p>
    <w:p w14:paraId="530C6F9E" w14:textId="4254A605" w:rsidR="007344B7" w:rsidRPr="00764C60" w:rsidRDefault="007344B7" w:rsidP="00764C60">
      <w:pPr>
        <w:ind w:left="720" w:hanging="720"/>
        <w:contextualSpacing/>
        <w:rPr>
          <w:rFonts w:asciiTheme="majorBidi" w:eastAsia="Times New Roman" w:hAnsiTheme="majorBidi" w:cstheme="majorBidi"/>
          <w:rPrChange w:id="311" w:author="Mr Ross Wilkinson" w:date="2020-08-21T02:51:00Z">
            <w:rPr>
              <w:rFonts w:asciiTheme="majorBidi" w:eastAsia="Times New Roman" w:hAnsiTheme="majorBidi" w:cstheme="majorBidi"/>
              <w:sz w:val="22"/>
              <w:szCs w:val="22"/>
            </w:rPr>
          </w:rPrChange>
        </w:rPr>
        <w:pPrChange w:id="312" w:author="Mr Ross Wilkinson" w:date="2020-08-21T02:52:00Z">
          <w:pPr>
            <w:contextualSpacing/>
          </w:pPr>
        </w:pPrChange>
      </w:pPr>
    </w:p>
    <w:p w14:paraId="4471D479" w14:textId="033893C6" w:rsidR="007344B7" w:rsidRPr="00764C60" w:rsidRDefault="007344B7" w:rsidP="00764C60">
      <w:pPr>
        <w:pStyle w:val="BodyText"/>
        <w:spacing w:line="240" w:lineRule="auto"/>
        <w:ind w:left="720" w:hanging="720"/>
        <w:rPr>
          <w:rFonts w:asciiTheme="majorBidi" w:hAnsiTheme="majorBidi" w:cstheme="majorBidi"/>
          <w:sz w:val="24"/>
          <w:szCs w:val="24"/>
          <w:rPrChange w:id="313" w:author="Mr Ross Wilkinson" w:date="2020-08-21T02:51:00Z">
            <w:rPr>
              <w:rFonts w:asciiTheme="majorBidi" w:hAnsiTheme="majorBidi" w:cstheme="majorBidi"/>
            </w:rPr>
          </w:rPrChange>
        </w:rPr>
        <w:pPrChange w:id="314" w:author="Mr Ross Wilkinson" w:date="2020-08-21T02:52:00Z">
          <w:pPr>
            <w:pStyle w:val="BodyText"/>
            <w:ind w:left="720" w:hanging="720"/>
          </w:pPr>
        </w:pPrChange>
      </w:pPr>
      <w:proofErr w:type="spellStart"/>
      <w:r w:rsidRPr="00764C60">
        <w:rPr>
          <w:rFonts w:asciiTheme="majorBidi" w:hAnsiTheme="majorBidi" w:cstheme="majorBidi"/>
          <w:sz w:val="24"/>
          <w:szCs w:val="24"/>
          <w:rPrChange w:id="315" w:author="Mr Ross Wilkinson" w:date="2020-08-21T02:51:00Z">
            <w:rPr>
              <w:rFonts w:asciiTheme="majorBidi" w:hAnsiTheme="majorBidi" w:cstheme="majorBidi"/>
            </w:rPr>
          </w:rPrChange>
        </w:rPr>
        <w:t>Doré</w:t>
      </w:r>
      <w:proofErr w:type="spellEnd"/>
      <w:r w:rsidRPr="00764C60">
        <w:rPr>
          <w:rFonts w:asciiTheme="majorBidi" w:hAnsiTheme="majorBidi" w:cstheme="majorBidi"/>
          <w:sz w:val="24"/>
          <w:szCs w:val="24"/>
          <w:rPrChange w:id="316" w:author="Mr Ross Wilkinson" w:date="2020-08-21T02:51:00Z">
            <w:rPr>
              <w:rFonts w:asciiTheme="majorBidi" w:hAnsiTheme="majorBidi" w:cstheme="majorBidi"/>
            </w:rPr>
          </w:rPrChange>
        </w:rPr>
        <w:t xml:space="preserve">, E., Baker, J. S., </w:t>
      </w:r>
      <w:proofErr w:type="spellStart"/>
      <w:r w:rsidRPr="00764C60">
        <w:rPr>
          <w:rFonts w:asciiTheme="majorBidi" w:hAnsiTheme="majorBidi" w:cstheme="majorBidi"/>
          <w:sz w:val="24"/>
          <w:szCs w:val="24"/>
          <w:rPrChange w:id="317" w:author="Mr Ross Wilkinson" w:date="2020-08-21T02:51:00Z">
            <w:rPr>
              <w:rFonts w:asciiTheme="majorBidi" w:hAnsiTheme="majorBidi" w:cstheme="majorBidi"/>
            </w:rPr>
          </w:rPrChange>
        </w:rPr>
        <w:t>Jammes</w:t>
      </w:r>
      <w:proofErr w:type="spellEnd"/>
      <w:r w:rsidRPr="00764C60">
        <w:rPr>
          <w:rFonts w:asciiTheme="majorBidi" w:hAnsiTheme="majorBidi" w:cstheme="majorBidi"/>
          <w:sz w:val="24"/>
          <w:szCs w:val="24"/>
          <w:rPrChange w:id="318" w:author="Mr Ross Wilkinson" w:date="2020-08-21T02:51:00Z">
            <w:rPr>
              <w:rFonts w:asciiTheme="majorBidi" w:hAnsiTheme="majorBidi" w:cstheme="majorBidi"/>
            </w:rPr>
          </w:rPrChange>
        </w:rPr>
        <w:t xml:space="preserve">, A., Graham, M., New, K., &amp; Van </w:t>
      </w:r>
      <w:proofErr w:type="spellStart"/>
      <w:r w:rsidRPr="00764C60">
        <w:rPr>
          <w:rFonts w:asciiTheme="majorBidi" w:hAnsiTheme="majorBidi" w:cstheme="majorBidi"/>
          <w:sz w:val="24"/>
          <w:szCs w:val="24"/>
          <w:rPrChange w:id="319" w:author="Mr Ross Wilkinson" w:date="2020-08-21T02:51:00Z">
            <w:rPr>
              <w:rFonts w:asciiTheme="majorBidi" w:hAnsiTheme="majorBidi" w:cstheme="majorBidi"/>
            </w:rPr>
          </w:rPrChange>
        </w:rPr>
        <w:t>Praagh</w:t>
      </w:r>
      <w:proofErr w:type="spellEnd"/>
      <w:r w:rsidRPr="00764C60">
        <w:rPr>
          <w:rFonts w:asciiTheme="majorBidi" w:hAnsiTheme="majorBidi" w:cstheme="majorBidi"/>
          <w:sz w:val="24"/>
          <w:szCs w:val="24"/>
          <w:rPrChange w:id="320" w:author="Mr Ross Wilkinson" w:date="2020-08-21T02:51:00Z">
            <w:rPr>
              <w:rFonts w:asciiTheme="majorBidi" w:hAnsiTheme="majorBidi" w:cstheme="majorBidi"/>
            </w:rPr>
          </w:rPrChange>
        </w:rPr>
        <w:t xml:space="preserve">, E. (2006). Upper body contribution during leg cycling peak power in teenage boys and girls. Research in Sports Medicine (Print), 14(4), 245–257. </w:t>
      </w:r>
      <w:r w:rsidR="00764C60" w:rsidRPr="00764C60">
        <w:rPr>
          <w:sz w:val="24"/>
          <w:szCs w:val="24"/>
          <w:rPrChange w:id="321" w:author="Mr Ross Wilkinson" w:date="2020-08-21T02:51:00Z">
            <w:rPr/>
          </w:rPrChange>
        </w:rPr>
        <w:fldChar w:fldCharType="begin"/>
      </w:r>
      <w:r w:rsidR="00764C60" w:rsidRPr="00764C60">
        <w:rPr>
          <w:sz w:val="24"/>
          <w:szCs w:val="24"/>
          <w:rPrChange w:id="322" w:author="Mr Ross Wilkinson" w:date="2020-08-21T02:51:00Z">
            <w:rPr/>
          </w:rPrChange>
        </w:rPr>
        <w:instrText xml:space="preserve"> HYPERLINK "https://doi.org/10.1080/1543862060</w:instrText>
      </w:r>
      <w:r w:rsidR="00764C60" w:rsidRPr="00764C60">
        <w:rPr>
          <w:sz w:val="24"/>
          <w:szCs w:val="24"/>
          <w:rPrChange w:id="323" w:author="Mr Ross Wilkinson" w:date="2020-08-21T02:51:00Z">
            <w:rPr/>
          </w:rPrChange>
        </w:rPr>
        <w:instrText xml:space="preserve">0985829" </w:instrText>
      </w:r>
      <w:r w:rsidR="00764C60" w:rsidRPr="00764C60">
        <w:rPr>
          <w:sz w:val="24"/>
          <w:szCs w:val="24"/>
          <w:rPrChange w:id="324" w:author="Mr Ross Wilkinson" w:date="2020-08-21T02:51:00Z">
            <w:rPr/>
          </w:rPrChange>
        </w:rPr>
        <w:fldChar w:fldCharType="separate"/>
      </w:r>
      <w:r w:rsidRPr="00764C60">
        <w:rPr>
          <w:rStyle w:val="Hyperlink"/>
          <w:rFonts w:asciiTheme="majorBidi" w:hAnsiTheme="majorBidi" w:cstheme="majorBidi"/>
          <w:sz w:val="24"/>
          <w:szCs w:val="24"/>
          <w:rPrChange w:id="325" w:author="Mr Ross Wilkinson" w:date="2020-08-21T02:51:00Z">
            <w:rPr>
              <w:rStyle w:val="Hyperlink"/>
              <w:rFonts w:asciiTheme="majorBidi" w:hAnsiTheme="majorBidi" w:cstheme="majorBidi"/>
            </w:rPr>
          </w:rPrChange>
        </w:rPr>
        <w:t>https://doi.org/10.1080/15438620600985829</w:t>
      </w:r>
      <w:r w:rsidR="00764C60" w:rsidRPr="00764C60">
        <w:rPr>
          <w:rStyle w:val="Hyperlink"/>
          <w:rFonts w:asciiTheme="majorBidi" w:hAnsiTheme="majorBidi" w:cstheme="majorBidi"/>
          <w:sz w:val="24"/>
          <w:szCs w:val="24"/>
          <w:rPrChange w:id="326" w:author="Mr Ross Wilkinson" w:date="2020-08-21T02:51:00Z">
            <w:rPr>
              <w:rStyle w:val="Hyperlink"/>
              <w:rFonts w:asciiTheme="majorBidi" w:hAnsiTheme="majorBidi" w:cstheme="majorBidi"/>
            </w:rPr>
          </w:rPrChange>
        </w:rPr>
        <w:fldChar w:fldCharType="end"/>
      </w:r>
    </w:p>
    <w:p w14:paraId="07447B29" w14:textId="602F01D0" w:rsidR="007344B7" w:rsidRPr="00764C60" w:rsidRDefault="007344B7" w:rsidP="00764C60">
      <w:pPr>
        <w:spacing w:before="100" w:beforeAutospacing="1" w:after="100" w:afterAutospacing="1"/>
        <w:ind w:left="720" w:hanging="720"/>
        <w:rPr>
          <w:rFonts w:asciiTheme="majorBidi" w:eastAsia="Times New Roman" w:hAnsiTheme="majorBidi" w:cstheme="majorBidi"/>
          <w:rPrChange w:id="327" w:author="Mr Ross Wilkinson" w:date="2020-08-21T02:51:00Z">
            <w:rPr>
              <w:rFonts w:asciiTheme="majorBidi" w:eastAsia="Times New Roman" w:hAnsiTheme="majorBidi" w:cstheme="majorBidi"/>
              <w:sz w:val="22"/>
              <w:szCs w:val="22"/>
            </w:rPr>
          </w:rPrChange>
        </w:rPr>
        <w:pPrChange w:id="328" w:author="Mr Ross Wilkinson" w:date="2020-08-21T02:52:00Z">
          <w:pPr>
            <w:spacing w:before="100" w:beforeAutospacing="1" w:after="100" w:afterAutospacing="1"/>
          </w:pPr>
        </w:pPrChange>
      </w:pPr>
      <w:r w:rsidRPr="00764C60">
        <w:rPr>
          <w:rFonts w:asciiTheme="majorBidi" w:eastAsia="Times New Roman" w:hAnsiTheme="majorBidi" w:cstheme="majorBidi"/>
          <w:rPrChange w:id="329" w:author="Mr Ross Wilkinson" w:date="2020-08-21T02:51:00Z">
            <w:rPr>
              <w:rFonts w:asciiTheme="majorBidi" w:eastAsia="Times New Roman" w:hAnsiTheme="majorBidi" w:cstheme="majorBidi"/>
              <w:sz w:val="22"/>
              <w:szCs w:val="22"/>
            </w:rPr>
          </w:rPrChange>
        </w:rPr>
        <w:t xml:space="preserve">Elmer, S. J., Barratt, P. R., </w:t>
      </w:r>
      <w:proofErr w:type="spellStart"/>
      <w:r w:rsidRPr="00764C60">
        <w:rPr>
          <w:rFonts w:asciiTheme="majorBidi" w:eastAsia="Times New Roman" w:hAnsiTheme="majorBidi" w:cstheme="majorBidi"/>
          <w:rPrChange w:id="330" w:author="Mr Ross Wilkinson" w:date="2020-08-21T02:51:00Z">
            <w:rPr>
              <w:rFonts w:asciiTheme="majorBidi" w:eastAsia="Times New Roman" w:hAnsiTheme="majorBidi" w:cstheme="majorBidi"/>
              <w:sz w:val="22"/>
              <w:szCs w:val="22"/>
            </w:rPr>
          </w:rPrChange>
        </w:rPr>
        <w:t>Korff</w:t>
      </w:r>
      <w:proofErr w:type="spellEnd"/>
      <w:r w:rsidRPr="00764C60">
        <w:rPr>
          <w:rFonts w:asciiTheme="majorBidi" w:eastAsia="Times New Roman" w:hAnsiTheme="majorBidi" w:cstheme="majorBidi"/>
          <w:rPrChange w:id="331" w:author="Mr Ross Wilkinson" w:date="2020-08-21T02:51:00Z">
            <w:rPr>
              <w:rFonts w:asciiTheme="majorBidi" w:eastAsia="Times New Roman" w:hAnsiTheme="majorBidi" w:cstheme="majorBidi"/>
              <w:sz w:val="22"/>
              <w:szCs w:val="22"/>
            </w:rPr>
          </w:rPrChange>
        </w:rPr>
        <w:t>, T., &amp; Martin, J. C. (</w:t>
      </w:r>
      <w:r w:rsidRPr="00764C60">
        <w:rPr>
          <w:rFonts w:asciiTheme="majorBidi" w:eastAsia="Times New Roman" w:hAnsiTheme="majorBidi" w:cstheme="majorBidi"/>
          <w:color w:val="00007F"/>
          <w:rPrChange w:id="332" w:author="Mr Ross Wilkinson" w:date="2020-08-21T02:51:00Z">
            <w:rPr>
              <w:rFonts w:asciiTheme="majorBidi" w:eastAsia="Times New Roman" w:hAnsiTheme="majorBidi" w:cstheme="majorBidi"/>
              <w:color w:val="00007F"/>
              <w:sz w:val="22"/>
              <w:szCs w:val="22"/>
            </w:rPr>
          </w:rPrChange>
        </w:rPr>
        <w:t>2011</w:t>
      </w:r>
      <w:r w:rsidRPr="00764C60">
        <w:rPr>
          <w:rFonts w:asciiTheme="majorBidi" w:eastAsia="Times New Roman" w:hAnsiTheme="majorBidi" w:cstheme="majorBidi"/>
          <w:rPrChange w:id="333" w:author="Mr Ross Wilkinson" w:date="2020-08-21T02:51:00Z">
            <w:rPr>
              <w:rFonts w:asciiTheme="majorBidi" w:eastAsia="Times New Roman" w:hAnsiTheme="majorBidi" w:cstheme="majorBidi"/>
              <w:sz w:val="22"/>
              <w:szCs w:val="22"/>
            </w:rPr>
          </w:rPrChange>
        </w:rPr>
        <w:t xml:space="preserve">). Joint-specific power production during </w:t>
      </w:r>
      <w:r w:rsidR="00564637" w:rsidRPr="00764C60">
        <w:rPr>
          <w:rFonts w:asciiTheme="majorBidi" w:eastAsia="Times New Roman" w:hAnsiTheme="majorBidi" w:cstheme="majorBidi"/>
          <w:rPrChange w:id="334" w:author="Mr Ross Wilkinson" w:date="2020-08-21T02:51:00Z">
            <w:rPr>
              <w:rFonts w:asciiTheme="majorBidi" w:eastAsia="Times New Roman" w:hAnsiTheme="majorBidi" w:cstheme="majorBidi"/>
              <w:sz w:val="22"/>
              <w:szCs w:val="22"/>
            </w:rPr>
          </w:rPrChange>
        </w:rPr>
        <w:tab/>
      </w:r>
      <w:r w:rsidRPr="00764C60">
        <w:rPr>
          <w:rFonts w:asciiTheme="majorBidi" w:eastAsia="Times New Roman" w:hAnsiTheme="majorBidi" w:cstheme="majorBidi"/>
          <w:rPrChange w:id="335" w:author="Mr Ross Wilkinson" w:date="2020-08-21T02:51:00Z">
            <w:rPr>
              <w:rFonts w:asciiTheme="majorBidi" w:eastAsia="Times New Roman" w:hAnsiTheme="majorBidi" w:cstheme="majorBidi"/>
              <w:sz w:val="22"/>
              <w:szCs w:val="22"/>
            </w:rPr>
          </w:rPrChange>
        </w:rPr>
        <w:t>submaximal and maximal cycling. Medicine &amp; Science in Sports &amp; Exercise, 43(10), 1940–</w:t>
      </w:r>
      <w:r w:rsidR="00564637" w:rsidRPr="00764C60">
        <w:rPr>
          <w:rFonts w:asciiTheme="majorBidi" w:eastAsia="Times New Roman" w:hAnsiTheme="majorBidi" w:cstheme="majorBidi"/>
          <w:rPrChange w:id="336" w:author="Mr Ross Wilkinson" w:date="2020-08-21T02:51:00Z">
            <w:rPr>
              <w:rFonts w:asciiTheme="majorBidi" w:eastAsia="Times New Roman" w:hAnsiTheme="majorBidi" w:cstheme="majorBidi"/>
              <w:sz w:val="22"/>
              <w:szCs w:val="22"/>
            </w:rPr>
          </w:rPrChange>
        </w:rPr>
        <w:tab/>
      </w:r>
      <w:r w:rsidRPr="00764C60">
        <w:rPr>
          <w:rFonts w:asciiTheme="majorBidi" w:eastAsia="Times New Roman" w:hAnsiTheme="majorBidi" w:cstheme="majorBidi"/>
          <w:rPrChange w:id="337" w:author="Mr Ross Wilkinson" w:date="2020-08-21T02:51:00Z">
            <w:rPr>
              <w:rFonts w:asciiTheme="majorBidi" w:eastAsia="Times New Roman" w:hAnsiTheme="majorBidi" w:cstheme="majorBidi"/>
              <w:sz w:val="22"/>
              <w:szCs w:val="22"/>
            </w:rPr>
          </w:rPrChange>
        </w:rPr>
        <w:t>1947. doi:</w:t>
      </w:r>
      <w:r w:rsidRPr="00764C60">
        <w:rPr>
          <w:rFonts w:asciiTheme="majorBidi" w:eastAsia="Times New Roman" w:hAnsiTheme="majorBidi" w:cstheme="majorBidi"/>
          <w:color w:val="00007F"/>
          <w:rPrChange w:id="338" w:author="Mr Ross Wilkinson" w:date="2020-08-21T02:51:00Z">
            <w:rPr>
              <w:rFonts w:asciiTheme="majorBidi" w:eastAsia="Times New Roman" w:hAnsiTheme="majorBidi" w:cstheme="majorBidi"/>
              <w:color w:val="00007F"/>
              <w:sz w:val="22"/>
              <w:szCs w:val="22"/>
            </w:rPr>
          </w:rPrChange>
        </w:rPr>
        <w:t xml:space="preserve">10.1249/ MSS.0b013e31821b00c5 </w:t>
      </w:r>
    </w:p>
    <w:p w14:paraId="50D6ACEB" w14:textId="7BB90CDC" w:rsidR="00AB671C" w:rsidRPr="00764C60" w:rsidRDefault="00D826E7" w:rsidP="00764C60">
      <w:pPr>
        <w:ind w:left="720" w:hanging="720"/>
        <w:contextualSpacing/>
        <w:rPr>
          <w:rFonts w:asciiTheme="majorBidi" w:eastAsia="Times New Roman" w:hAnsiTheme="majorBidi" w:cstheme="majorBidi"/>
          <w:rPrChange w:id="339" w:author="Mr Ross Wilkinson" w:date="2020-08-21T02:51:00Z">
            <w:rPr>
              <w:rFonts w:asciiTheme="majorBidi" w:eastAsia="Times New Roman" w:hAnsiTheme="majorBidi" w:cstheme="majorBidi"/>
              <w:sz w:val="22"/>
              <w:szCs w:val="22"/>
            </w:rPr>
          </w:rPrChange>
        </w:rPr>
        <w:pPrChange w:id="340" w:author="Mr Ross Wilkinson" w:date="2020-08-21T02:52:00Z">
          <w:pPr>
            <w:contextualSpacing/>
          </w:pPr>
        </w:pPrChange>
      </w:pPr>
      <w:r w:rsidRPr="00764C60">
        <w:rPr>
          <w:rFonts w:asciiTheme="majorBidi" w:eastAsia="Times New Roman" w:hAnsiTheme="majorBidi" w:cstheme="majorBidi"/>
          <w:rPrChange w:id="341" w:author="Mr Ross Wilkinson" w:date="2020-08-21T02:51:00Z">
            <w:rPr>
              <w:rFonts w:asciiTheme="majorBidi" w:eastAsia="Times New Roman" w:hAnsiTheme="majorBidi" w:cstheme="majorBidi"/>
              <w:sz w:val="22"/>
              <w:szCs w:val="22"/>
            </w:rPr>
          </w:rPrChange>
        </w:rPr>
        <w:t xml:space="preserve">Nicolas A. </w:t>
      </w:r>
      <w:bookmarkStart w:id="342" w:name="OLE_LINK72"/>
      <w:bookmarkStart w:id="343" w:name="OLE_LINK73"/>
      <w:r w:rsidRPr="00764C60">
        <w:rPr>
          <w:rFonts w:asciiTheme="majorBidi" w:eastAsia="Times New Roman" w:hAnsiTheme="majorBidi" w:cstheme="majorBidi"/>
          <w:rPrChange w:id="344" w:author="Mr Ross Wilkinson" w:date="2020-08-21T02:51:00Z">
            <w:rPr>
              <w:rFonts w:asciiTheme="majorBidi" w:eastAsia="Times New Roman" w:hAnsiTheme="majorBidi" w:cstheme="majorBidi"/>
              <w:sz w:val="22"/>
              <w:szCs w:val="22"/>
            </w:rPr>
          </w:rPrChange>
        </w:rPr>
        <w:t>Turpin,</w:t>
      </w:r>
      <w:bookmarkEnd w:id="342"/>
      <w:bookmarkEnd w:id="343"/>
      <w:r w:rsidRPr="00764C60">
        <w:rPr>
          <w:rFonts w:asciiTheme="majorBidi" w:eastAsia="Times New Roman" w:hAnsiTheme="majorBidi" w:cstheme="majorBidi"/>
          <w:rPrChange w:id="345" w:author="Mr Ross Wilkinson" w:date="2020-08-21T02:51:00Z">
            <w:rPr>
              <w:rFonts w:asciiTheme="majorBidi" w:eastAsia="Times New Roman" w:hAnsiTheme="majorBidi" w:cstheme="majorBidi"/>
              <w:sz w:val="22"/>
              <w:szCs w:val="22"/>
            </w:rPr>
          </w:rPrChange>
        </w:rPr>
        <w:t xml:space="preserve"> Antony </w:t>
      </w:r>
      <w:proofErr w:type="spellStart"/>
      <w:r w:rsidRPr="00764C60">
        <w:rPr>
          <w:rFonts w:asciiTheme="majorBidi" w:eastAsia="Times New Roman" w:hAnsiTheme="majorBidi" w:cstheme="majorBidi"/>
          <w:rPrChange w:id="346" w:author="Mr Ross Wilkinson" w:date="2020-08-21T02:51:00Z">
            <w:rPr>
              <w:rFonts w:asciiTheme="majorBidi" w:eastAsia="Times New Roman" w:hAnsiTheme="majorBidi" w:cstheme="majorBidi"/>
              <w:sz w:val="22"/>
              <w:szCs w:val="22"/>
            </w:rPr>
          </w:rPrChange>
        </w:rPr>
        <w:t>Costes</w:t>
      </w:r>
      <w:proofErr w:type="spellEnd"/>
      <w:r w:rsidRPr="00764C60">
        <w:rPr>
          <w:rFonts w:asciiTheme="majorBidi" w:eastAsia="Times New Roman" w:hAnsiTheme="majorBidi" w:cstheme="majorBidi"/>
          <w:rPrChange w:id="347" w:author="Mr Ross Wilkinson" w:date="2020-08-21T02:51:00Z">
            <w:rPr>
              <w:rFonts w:asciiTheme="majorBidi" w:eastAsia="Times New Roman" w:hAnsiTheme="majorBidi" w:cstheme="majorBidi"/>
              <w:sz w:val="22"/>
              <w:szCs w:val="22"/>
            </w:rPr>
          </w:rPrChange>
        </w:rPr>
        <w:t xml:space="preserve">, Pierre Moretto &amp; Bruno </w:t>
      </w:r>
      <w:proofErr w:type="spellStart"/>
      <w:r w:rsidRPr="00764C60">
        <w:rPr>
          <w:rFonts w:asciiTheme="majorBidi" w:eastAsia="Times New Roman" w:hAnsiTheme="majorBidi" w:cstheme="majorBidi"/>
          <w:rPrChange w:id="348" w:author="Mr Ross Wilkinson" w:date="2020-08-21T02:51:00Z">
            <w:rPr>
              <w:rFonts w:asciiTheme="majorBidi" w:eastAsia="Times New Roman" w:hAnsiTheme="majorBidi" w:cstheme="majorBidi"/>
              <w:sz w:val="22"/>
              <w:szCs w:val="22"/>
            </w:rPr>
          </w:rPrChange>
        </w:rPr>
        <w:t>Watier</w:t>
      </w:r>
      <w:proofErr w:type="spellEnd"/>
      <w:r w:rsidRPr="00764C60">
        <w:rPr>
          <w:rFonts w:asciiTheme="majorBidi" w:eastAsia="Times New Roman" w:hAnsiTheme="majorBidi" w:cstheme="majorBidi"/>
          <w:rPrChange w:id="349" w:author="Mr Ross Wilkinson" w:date="2020-08-21T02:51:00Z">
            <w:rPr>
              <w:rFonts w:asciiTheme="majorBidi" w:eastAsia="Times New Roman" w:hAnsiTheme="majorBidi" w:cstheme="majorBidi"/>
              <w:sz w:val="22"/>
              <w:szCs w:val="22"/>
            </w:rPr>
          </w:rPrChange>
        </w:rPr>
        <w:t xml:space="preserve"> (2016): Upper limb and trunk </w:t>
      </w:r>
      <w:r w:rsidR="00564637" w:rsidRPr="00764C60">
        <w:rPr>
          <w:rFonts w:asciiTheme="majorBidi" w:eastAsia="Times New Roman" w:hAnsiTheme="majorBidi" w:cstheme="majorBidi"/>
          <w:rPrChange w:id="350" w:author="Mr Ross Wilkinson" w:date="2020-08-21T02:51:00Z">
            <w:rPr>
              <w:rFonts w:asciiTheme="majorBidi" w:eastAsia="Times New Roman" w:hAnsiTheme="majorBidi" w:cstheme="majorBidi"/>
              <w:sz w:val="22"/>
              <w:szCs w:val="22"/>
            </w:rPr>
          </w:rPrChange>
        </w:rPr>
        <w:tab/>
      </w:r>
      <w:r w:rsidRPr="00764C60">
        <w:rPr>
          <w:rFonts w:asciiTheme="majorBidi" w:eastAsia="Times New Roman" w:hAnsiTheme="majorBidi" w:cstheme="majorBidi"/>
          <w:rPrChange w:id="351" w:author="Mr Ross Wilkinson" w:date="2020-08-21T02:51:00Z">
            <w:rPr>
              <w:rFonts w:asciiTheme="majorBidi" w:eastAsia="Times New Roman" w:hAnsiTheme="majorBidi" w:cstheme="majorBidi"/>
              <w:sz w:val="22"/>
              <w:szCs w:val="22"/>
            </w:rPr>
          </w:rPrChange>
        </w:rPr>
        <w:t>muscle activity patterns during seated and standing cycling, Journal of Sports Sciences, DOI:</w:t>
      </w:r>
      <w:r w:rsidR="00564637" w:rsidRPr="00764C60">
        <w:rPr>
          <w:rFonts w:asciiTheme="majorBidi" w:eastAsia="Times New Roman" w:hAnsiTheme="majorBidi" w:cstheme="majorBidi"/>
          <w:rPrChange w:id="352" w:author="Mr Ross Wilkinson" w:date="2020-08-21T02:51:00Z">
            <w:rPr>
              <w:rFonts w:asciiTheme="majorBidi" w:eastAsia="Times New Roman" w:hAnsiTheme="majorBidi" w:cstheme="majorBidi"/>
              <w:sz w:val="22"/>
              <w:szCs w:val="22"/>
            </w:rPr>
          </w:rPrChange>
        </w:rPr>
        <w:tab/>
      </w:r>
      <w:r w:rsidRPr="00764C60">
        <w:rPr>
          <w:rFonts w:asciiTheme="majorBidi" w:eastAsia="Times New Roman" w:hAnsiTheme="majorBidi" w:cstheme="majorBidi"/>
          <w:rPrChange w:id="353" w:author="Mr Ross Wilkinson" w:date="2020-08-21T02:51:00Z">
            <w:rPr>
              <w:rFonts w:asciiTheme="majorBidi" w:eastAsia="Times New Roman" w:hAnsiTheme="majorBidi" w:cstheme="majorBidi"/>
              <w:sz w:val="22"/>
              <w:szCs w:val="22"/>
            </w:rPr>
          </w:rPrChange>
        </w:rPr>
        <w:t xml:space="preserve"> 10.1080/02640414.2016.1179777 </w:t>
      </w:r>
    </w:p>
    <w:p w14:paraId="7F3FC6E6" w14:textId="25308040" w:rsidR="007344B7" w:rsidRPr="00764C60" w:rsidRDefault="00D826E7" w:rsidP="00764C60">
      <w:pPr>
        <w:pStyle w:val="NormalWeb"/>
        <w:ind w:left="720" w:hanging="720"/>
        <w:rPr>
          <w:rFonts w:asciiTheme="majorBidi" w:hAnsiTheme="majorBidi" w:cstheme="majorBidi"/>
          <w:rPrChange w:id="354" w:author="Mr Ross Wilkinson" w:date="2020-08-21T02:51:00Z">
            <w:rPr>
              <w:rFonts w:asciiTheme="majorBidi" w:hAnsiTheme="majorBidi" w:cstheme="majorBidi"/>
              <w:sz w:val="22"/>
              <w:szCs w:val="22"/>
            </w:rPr>
          </w:rPrChange>
        </w:rPr>
        <w:pPrChange w:id="355" w:author="Mr Ross Wilkinson" w:date="2020-08-21T02:52:00Z">
          <w:pPr>
            <w:pStyle w:val="NormalWeb"/>
          </w:pPr>
        </w:pPrChange>
      </w:pPr>
      <w:commentRangeStart w:id="356"/>
      <w:r w:rsidRPr="00764C60">
        <w:rPr>
          <w:rFonts w:asciiTheme="majorBidi" w:hAnsiTheme="majorBidi" w:cstheme="majorBidi"/>
          <w:rPrChange w:id="357" w:author="Mr Ross Wilkinson" w:date="2020-08-21T02:51:00Z">
            <w:rPr>
              <w:rFonts w:asciiTheme="majorBidi" w:hAnsiTheme="majorBidi" w:cstheme="majorBidi"/>
              <w:sz w:val="22"/>
              <w:szCs w:val="22"/>
            </w:rPr>
          </w:rPrChange>
        </w:rPr>
        <w:t>Wilkinson., R (2020) Riders use their body mass to amplify crank power during non-seated cycling</w:t>
      </w:r>
      <w:r w:rsidR="007344B7" w:rsidRPr="00764C60">
        <w:rPr>
          <w:rFonts w:asciiTheme="majorBidi" w:hAnsiTheme="majorBidi" w:cstheme="majorBidi"/>
          <w:rPrChange w:id="358" w:author="Mr Ross Wilkinson" w:date="2020-08-21T02:51:00Z">
            <w:rPr>
              <w:rFonts w:asciiTheme="majorBidi" w:hAnsiTheme="majorBidi" w:cstheme="majorBidi"/>
              <w:sz w:val="22"/>
              <w:szCs w:val="22"/>
            </w:rPr>
          </w:rPrChange>
        </w:rPr>
        <w:t xml:space="preserve">. </w:t>
      </w:r>
      <w:r w:rsidR="00564637" w:rsidRPr="00764C60">
        <w:rPr>
          <w:rFonts w:asciiTheme="majorBidi" w:hAnsiTheme="majorBidi" w:cstheme="majorBidi"/>
          <w:rPrChange w:id="359" w:author="Mr Ross Wilkinson" w:date="2020-08-21T02:51:00Z">
            <w:rPr>
              <w:rFonts w:asciiTheme="majorBidi" w:hAnsiTheme="majorBidi" w:cstheme="majorBidi"/>
              <w:sz w:val="22"/>
              <w:szCs w:val="22"/>
            </w:rPr>
          </w:rPrChange>
        </w:rPr>
        <w:tab/>
      </w:r>
      <w:r w:rsidR="007344B7" w:rsidRPr="00764C60">
        <w:rPr>
          <w:rFonts w:asciiTheme="majorBidi" w:hAnsiTheme="majorBidi" w:cstheme="majorBidi"/>
          <w:i/>
          <w:iCs/>
          <w:rPrChange w:id="360" w:author="Mr Ross Wilkinson" w:date="2020-08-21T02:51:00Z">
            <w:rPr>
              <w:rFonts w:asciiTheme="majorBidi" w:hAnsiTheme="majorBidi" w:cstheme="majorBidi"/>
              <w:i/>
              <w:iCs/>
              <w:sz w:val="22"/>
              <w:szCs w:val="22"/>
            </w:rPr>
          </w:rPrChange>
        </w:rPr>
        <w:t xml:space="preserve">Medicine and Science in Sports and Exercise </w:t>
      </w:r>
      <w:proofErr w:type="gramStart"/>
      <w:r w:rsidR="007344B7" w:rsidRPr="00764C60">
        <w:rPr>
          <w:rFonts w:asciiTheme="majorBidi" w:hAnsiTheme="majorBidi" w:cstheme="majorBidi"/>
          <w:rPrChange w:id="361" w:author="Mr Ross Wilkinson" w:date="2020-08-21T02:51:00Z">
            <w:rPr>
              <w:rFonts w:asciiTheme="majorBidi" w:hAnsiTheme="majorBidi" w:cstheme="majorBidi"/>
              <w:sz w:val="22"/>
              <w:szCs w:val="22"/>
            </w:rPr>
          </w:rPrChange>
        </w:rPr>
        <w:t>The</w:t>
      </w:r>
      <w:proofErr w:type="gramEnd"/>
      <w:r w:rsidR="007344B7" w:rsidRPr="00764C60">
        <w:rPr>
          <w:rFonts w:asciiTheme="majorBidi" w:hAnsiTheme="majorBidi" w:cstheme="majorBidi"/>
          <w:rPrChange w:id="362" w:author="Mr Ross Wilkinson" w:date="2020-08-21T02:51:00Z">
            <w:rPr>
              <w:rFonts w:asciiTheme="majorBidi" w:hAnsiTheme="majorBidi" w:cstheme="majorBidi"/>
              <w:sz w:val="22"/>
              <w:szCs w:val="22"/>
            </w:rPr>
          </w:rPrChange>
        </w:rPr>
        <w:t xml:space="preserve"> University of Queensland, School of </w:t>
      </w:r>
      <w:r w:rsidR="00564637" w:rsidRPr="00764C60">
        <w:rPr>
          <w:rFonts w:asciiTheme="majorBidi" w:hAnsiTheme="majorBidi" w:cstheme="majorBidi"/>
          <w:rPrChange w:id="363" w:author="Mr Ross Wilkinson" w:date="2020-08-21T02:51:00Z">
            <w:rPr>
              <w:rFonts w:asciiTheme="majorBidi" w:hAnsiTheme="majorBidi" w:cstheme="majorBidi"/>
              <w:sz w:val="22"/>
              <w:szCs w:val="22"/>
            </w:rPr>
          </w:rPrChange>
        </w:rPr>
        <w:tab/>
      </w:r>
      <w:r w:rsidR="007344B7" w:rsidRPr="00764C60">
        <w:rPr>
          <w:rFonts w:asciiTheme="majorBidi" w:hAnsiTheme="majorBidi" w:cstheme="majorBidi"/>
          <w:rPrChange w:id="364" w:author="Mr Ross Wilkinson" w:date="2020-08-21T02:51:00Z">
            <w:rPr>
              <w:rFonts w:asciiTheme="majorBidi" w:hAnsiTheme="majorBidi" w:cstheme="majorBidi"/>
              <w:sz w:val="22"/>
              <w:szCs w:val="22"/>
            </w:rPr>
          </w:rPrChange>
        </w:rPr>
        <w:t xml:space="preserve">Human Movement and Nutrition Sciences, Centre for Sensorimotor Performance, St Lucia, </w:t>
      </w:r>
      <w:r w:rsidR="00564637" w:rsidRPr="00764C60">
        <w:rPr>
          <w:rFonts w:asciiTheme="majorBidi" w:hAnsiTheme="majorBidi" w:cstheme="majorBidi"/>
          <w:rPrChange w:id="365" w:author="Mr Ross Wilkinson" w:date="2020-08-21T02:51:00Z">
            <w:rPr>
              <w:rFonts w:asciiTheme="majorBidi" w:hAnsiTheme="majorBidi" w:cstheme="majorBidi"/>
              <w:sz w:val="22"/>
              <w:szCs w:val="22"/>
            </w:rPr>
          </w:rPrChange>
        </w:rPr>
        <w:tab/>
      </w:r>
      <w:r w:rsidR="007344B7" w:rsidRPr="00764C60">
        <w:rPr>
          <w:rFonts w:asciiTheme="majorBidi" w:hAnsiTheme="majorBidi" w:cstheme="majorBidi"/>
          <w:rPrChange w:id="366" w:author="Mr Ross Wilkinson" w:date="2020-08-21T02:51:00Z">
            <w:rPr>
              <w:rFonts w:asciiTheme="majorBidi" w:hAnsiTheme="majorBidi" w:cstheme="majorBidi"/>
              <w:sz w:val="22"/>
              <w:szCs w:val="22"/>
            </w:rPr>
          </w:rPrChange>
        </w:rPr>
        <w:t xml:space="preserve">Queensland, Australia. </w:t>
      </w:r>
      <w:commentRangeEnd w:id="356"/>
      <w:r w:rsidR="002360E8" w:rsidRPr="00764C60">
        <w:rPr>
          <w:rStyle w:val="CommentReference"/>
          <w:rFonts w:asciiTheme="minorHAnsi" w:eastAsiaTheme="minorEastAsia" w:hAnsiTheme="minorHAnsi" w:cstheme="minorBidi"/>
          <w:sz w:val="24"/>
          <w:szCs w:val="24"/>
          <w:rPrChange w:id="367" w:author="Mr Ross Wilkinson" w:date="2020-08-21T02:51:00Z">
            <w:rPr>
              <w:rStyle w:val="CommentReference"/>
              <w:rFonts w:asciiTheme="minorHAnsi" w:eastAsiaTheme="minorEastAsia" w:hAnsiTheme="minorHAnsi" w:cstheme="minorBidi"/>
            </w:rPr>
          </w:rPrChange>
        </w:rPr>
        <w:commentReference w:id="356"/>
      </w:r>
    </w:p>
    <w:p w14:paraId="2ABD814E" w14:textId="17B65BA4" w:rsidR="00D826E7" w:rsidRPr="007344B7" w:rsidRDefault="00D826E7" w:rsidP="00AB671C">
      <w:pPr>
        <w:pStyle w:val="NormalWeb"/>
        <w:rPr>
          <w:rFonts w:asciiTheme="minorHAnsi" w:hAnsiTheme="minorHAnsi"/>
          <w:i/>
          <w:iCs/>
        </w:rPr>
      </w:pPr>
    </w:p>
    <w:sectPr w:rsidR="00D826E7" w:rsidRPr="007344B7" w:rsidSect="00CC439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0" w:author="Mr Ross Wilkinson" w:date="2020-08-21T02:42:00Z" w:initials="MRW">
    <w:p w14:paraId="34748D86" w14:textId="54C5F47C" w:rsidR="002360E8" w:rsidRDefault="002360E8">
      <w:pPr>
        <w:pStyle w:val="CommentText"/>
      </w:pPr>
      <w:r>
        <w:rPr>
          <w:rStyle w:val="CommentReference"/>
        </w:rPr>
        <w:annotationRef/>
      </w:r>
      <w:r>
        <w:t>You can use a two-column table without borders to keep the equation centred and then right align the equation number.</w:t>
      </w:r>
    </w:p>
  </w:comment>
  <w:comment w:id="258" w:author="Mr Ross Wilkinson" w:date="2020-08-21T02:47:00Z" w:initials="MRW">
    <w:p w14:paraId="3859AB58" w14:textId="3A7990A3" w:rsidR="002360E8" w:rsidRDefault="002360E8">
      <w:pPr>
        <w:pStyle w:val="CommentText"/>
      </w:pPr>
      <w:r>
        <w:rPr>
          <w:rStyle w:val="CommentReference"/>
        </w:rPr>
        <w:annotationRef/>
      </w:r>
      <w:r>
        <w:t>Choose a reference style (e.g. APA) and then make sure these references are formatted correctly.</w:t>
      </w:r>
    </w:p>
  </w:comment>
  <w:comment w:id="259" w:author="Mr Ross Wilkinson" w:date="2020-08-21T02:52:00Z" w:initials="MRW">
    <w:p w14:paraId="3F7BD2C4" w14:textId="0C5184EB" w:rsidR="00764C60" w:rsidRDefault="00764C60">
      <w:pPr>
        <w:pStyle w:val="CommentText"/>
      </w:pPr>
      <w:r>
        <w:rPr>
          <w:rStyle w:val="CommentReference"/>
        </w:rPr>
        <w:annotationRef/>
      </w:r>
    </w:p>
  </w:comment>
  <w:comment w:id="356" w:author="Mr Ross Wilkinson" w:date="2020-08-21T02:47:00Z" w:initials="MRW">
    <w:p w14:paraId="4A1456D5" w14:textId="724ABDA1" w:rsidR="002360E8" w:rsidRDefault="002360E8">
      <w:pPr>
        <w:pStyle w:val="CommentText"/>
      </w:pPr>
      <w:r>
        <w:rPr>
          <w:rStyle w:val="CommentReference"/>
        </w:rPr>
        <w:annotationRef/>
      </w:r>
      <w:r>
        <w:t>Make sure include Glen and Andy within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748D86" w15:done="0"/>
  <w15:commentEx w15:paraId="3859AB58" w15:done="0"/>
  <w15:commentEx w15:paraId="3F7BD2C4" w15:paraIdParent="3859AB58" w15:done="0"/>
  <w15:commentEx w15:paraId="4A145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9B306" w16cex:dateUtc="2020-08-21T08:42:00Z"/>
  <w16cex:commentExtensible w16cex:durableId="22E9B447" w16cex:dateUtc="2020-08-21T08:47:00Z"/>
  <w16cex:commentExtensible w16cex:durableId="22E9B570" w16cex:dateUtc="2020-08-21T08:52:00Z"/>
  <w16cex:commentExtensible w16cex:durableId="22E9B42C" w16cex:dateUtc="2020-08-21T0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748D86" w16cid:durableId="22E9B306"/>
  <w16cid:commentId w16cid:paraId="3859AB58" w16cid:durableId="22E9B447"/>
  <w16cid:commentId w16cid:paraId="3F7BD2C4" w16cid:durableId="22E9B570"/>
  <w16cid:commentId w16cid:paraId="4A1456D5" w16cid:durableId="22E9B4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4C34"/>
    <w:multiLevelType w:val="hybridMultilevel"/>
    <w:tmpl w:val="45368160"/>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4856"/>
    <w:multiLevelType w:val="multilevel"/>
    <w:tmpl w:val="B3C87D5C"/>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E1796"/>
    <w:multiLevelType w:val="multilevel"/>
    <w:tmpl w:val="39A030FE"/>
    <w:lvl w:ilvl="0">
      <w:start w:val="3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01BDA"/>
    <w:multiLevelType w:val="multilevel"/>
    <w:tmpl w:val="581E0B20"/>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87BBD"/>
    <w:multiLevelType w:val="multilevel"/>
    <w:tmpl w:val="95DE1176"/>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D6373"/>
    <w:multiLevelType w:val="hybridMultilevel"/>
    <w:tmpl w:val="F4948FC8"/>
    <w:lvl w:ilvl="0" w:tplc="9A8EA7FC">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61D87"/>
    <w:multiLevelType w:val="multilevel"/>
    <w:tmpl w:val="010A1FFE"/>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A5607"/>
    <w:multiLevelType w:val="multilevel"/>
    <w:tmpl w:val="32B010F4"/>
    <w:lvl w:ilvl="0">
      <w:start w:val="3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84EAC"/>
    <w:multiLevelType w:val="multilevel"/>
    <w:tmpl w:val="E382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B3CC4"/>
    <w:multiLevelType w:val="multilevel"/>
    <w:tmpl w:val="E0AA6EE8"/>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C6B6D"/>
    <w:multiLevelType w:val="multilevel"/>
    <w:tmpl w:val="EC169D80"/>
    <w:lvl w:ilvl="0">
      <w:start w:val="3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FE323C"/>
    <w:multiLevelType w:val="hybridMultilevel"/>
    <w:tmpl w:val="CA0017AC"/>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26647"/>
    <w:multiLevelType w:val="multilevel"/>
    <w:tmpl w:val="10D89610"/>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C355C"/>
    <w:multiLevelType w:val="hybridMultilevel"/>
    <w:tmpl w:val="A6B27386"/>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EA1EFF"/>
    <w:multiLevelType w:val="multilevel"/>
    <w:tmpl w:val="8AEE739C"/>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A3E29"/>
    <w:multiLevelType w:val="hybridMultilevel"/>
    <w:tmpl w:val="E9CE460A"/>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4150E"/>
    <w:multiLevelType w:val="multilevel"/>
    <w:tmpl w:val="F52AF6F6"/>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56301"/>
    <w:multiLevelType w:val="multilevel"/>
    <w:tmpl w:val="C29E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4007F"/>
    <w:multiLevelType w:val="hybridMultilevel"/>
    <w:tmpl w:val="5BD6964A"/>
    <w:lvl w:ilvl="0" w:tplc="A1884C0A">
      <w:start w:val="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C1384"/>
    <w:multiLevelType w:val="hybridMultilevel"/>
    <w:tmpl w:val="146AA71A"/>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00A0D"/>
    <w:multiLevelType w:val="hybridMultilevel"/>
    <w:tmpl w:val="7F0EE42E"/>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0466D"/>
    <w:multiLevelType w:val="hybridMultilevel"/>
    <w:tmpl w:val="2F40EF6E"/>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10F98"/>
    <w:multiLevelType w:val="multilevel"/>
    <w:tmpl w:val="FCF848FE"/>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45EE2"/>
    <w:multiLevelType w:val="hybridMultilevel"/>
    <w:tmpl w:val="908CDD56"/>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A3D34"/>
    <w:multiLevelType w:val="hybridMultilevel"/>
    <w:tmpl w:val="6DF4BD64"/>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4425C6"/>
    <w:multiLevelType w:val="multilevel"/>
    <w:tmpl w:val="A6825B1A"/>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8936A6"/>
    <w:multiLevelType w:val="multilevel"/>
    <w:tmpl w:val="65B8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8E6514"/>
    <w:multiLevelType w:val="multilevel"/>
    <w:tmpl w:val="FD30AC66"/>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B24D2"/>
    <w:multiLevelType w:val="hybridMultilevel"/>
    <w:tmpl w:val="5B1A81D4"/>
    <w:lvl w:ilvl="0" w:tplc="A1884C0A">
      <w:start w:val="1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9F35C2"/>
    <w:multiLevelType w:val="multilevel"/>
    <w:tmpl w:val="2486A74E"/>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29375A"/>
    <w:multiLevelType w:val="multilevel"/>
    <w:tmpl w:val="723E1748"/>
    <w:lvl w:ilvl="0">
      <w:start w:val="3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386B45"/>
    <w:multiLevelType w:val="hybridMultilevel"/>
    <w:tmpl w:val="3B769AA2"/>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1F1337"/>
    <w:multiLevelType w:val="hybridMultilevel"/>
    <w:tmpl w:val="AD12384C"/>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3961FF"/>
    <w:multiLevelType w:val="hybridMultilevel"/>
    <w:tmpl w:val="2612F142"/>
    <w:lvl w:ilvl="0" w:tplc="9A8EA7F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0119E"/>
    <w:multiLevelType w:val="multilevel"/>
    <w:tmpl w:val="091AA374"/>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3605F4"/>
    <w:multiLevelType w:val="multilevel"/>
    <w:tmpl w:val="083E714E"/>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85EC3"/>
    <w:multiLevelType w:val="multilevel"/>
    <w:tmpl w:val="753AB004"/>
    <w:lvl w:ilvl="0">
      <w:start w:val="3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672EB7"/>
    <w:multiLevelType w:val="multilevel"/>
    <w:tmpl w:val="D7DCBBB8"/>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860F95"/>
    <w:multiLevelType w:val="hybridMultilevel"/>
    <w:tmpl w:val="7A048B8A"/>
    <w:lvl w:ilvl="0" w:tplc="55AAD3E4">
      <w:start w:val="34"/>
      <w:numFmt w:val="bullet"/>
      <w:lvlText w:val="-"/>
      <w:lvlJc w:val="left"/>
      <w:pPr>
        <w:ind w:left="1080" w:hanging="360"/>
      </w:pPr>
      <w:rPr>
        <w:rFonts w:ascii="Calibri" w:eastAsia="Times New Roman" w:hAnsi="Calibri" w:cstheme="maj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8"/>
  </w:num>
  <w:num w:numId="3">
    <w:abstractNumId w:val="17"/>
  </w:num>
  <w:num w:numId="4">
    <w:abstractNumId w:val="5"/>
  </w:num>
  <w:num w:numId="5">
    <w:abstractNumId w:val="10"/>
  </w:num>
  <w:num w:numId="6">
    <w:abstractNumId w:val="36"/>
  </w:num>
  <w:num w:numId="7">
    <w:abstractNumId w:val="13"/>
  </w:num>
  <w:num w:numId="8">
    <w:abstractNumId w:val="11"/>
  </w:num>
  <w:num w:numId="9">
    <w:abstractNumId w:val="0"/>
  </w:num>
  <w:num w:numId="10">
    <w:abstractNumId w:val="20"/>
  </w:num>
  <w:num w:numId="11">
    <w:abstractNumId w:val="31"/>
  </w:num>
  <w:num w:numId="12">
    <w:abstractNumId w:val="32"/>
  </w:num>
  <w:num w:numId="13">
    <w:abstractNumId w:val="23"/>
  </w:num>
  <w:num w:numId="14">
    <w:abstractNumId w:val="18"/>
  </w:num>
  <w:num w:numId="15">
    <w:abstractNumId w:val="38"/>
  </w:num>
  <w:num w:numId="16">
    <w:abstractNumId w:val="26"/>
  </w:num>
  <w:num w:numId="17">
    <w:abstractNumId w:val="24"/>
  </w:num>
  <w:num w:numId="18">
    <w:abstractNumId w:val="1"/>
  </w:num>
  <w:num w:numId="19">
    <w:abstractNumId w:val="33"/>
  </w:num>
  <w:num w:numId="20">
    <w:abstractNumId w:val="25"/>
  </w:num>
  <w:num w:numId="21">
    <w:abstractNumId w:val="37"/>
  </w:num>
  <w:num w:numId="22">
    <w:abstractNumId w:val="21"/>
  </w:num>
  <w:num w:numId="23">
    <w:abstractNumId w:val="35"/>
  </w:num>
  <w:num w:numId="24">
    <w:abstractNumId w:val="2"/>
  </w:num>
  <w:num w:numId="25">
    <w:abstractNumId w:val="30"/>
  </w:num>
  <w:num w:numId="26">
    <w:abstractNumId w:val="7"/>
  </w:num>
  <w:num w:numId="27">
    <w:abstractNumId w:val="27"/>
  </w:num>
  <w:num w:numId="28">
    <w:abstractNumId w:val="34"/>
  </w:num>
  <w:num w:numId="29">
    <w:abstractNumId w:val="12"/>
  </w:num>
  <w:num w:numId="30">
    <w:abstractNumId w:val="16"/>
  </w:num>
  <w:num w:numId="31">
    <w:abstractNumId w:val="15"/>
  </w:num>
  <w:num w:numId="32">
    <w:abstractNumId w:val="22"/>
  </w:num>
  <w:num w:numId="33">
    <w:abstractNumId w:val="4"/>
  </w:num>
  <w:num w:numId="34">
    <w:abstractNumId w:val="6"/>
  </w:num>
  <w:num w:numId="35">
    <w:abstractNumId w:val="29"/>
  </w:num>
  <w:num w:numId="36">
    <w:abstractNumId w:val="3"/>
  </w:num>
  <w:num w:numId="37">
    <w:abstractNumId w:val="9"/>
  </w:num>
  <w:num w:numId="38">
    <w:abstractNumId w:val="14"/>
  </w:num>
  <w:num w:numId="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r Ross Wilkinson">
    <w15:presenceInfo w15:providerId="AD" w15:userId="S::ross.wilkinson@uqconnect.edu.au::084a31b8-1cc3-499d-a3ef-1e5d0d379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1C"/>
    <w:rsid w:val="00025A77"/>
    <w:rsid w:val="00086DB3"/>
    <w:rsid w:val="0010110D"/>
    <w:rsid w:val="00116E0B"/>
    <w:rsid w:val="00184BA5"/>
    <w:rsid w:val="001B1750"/>
    <w:rsid w:val="001C14D7"/>
    <w:rsid w:val="001D4A30"/>
    <w:rsid w:val="00212762"/>
    <w:rsid w:val="00215183"/>
    <w:rsid w:val="002360E8"/>
    <w:rsid w:val="0029102B"/>
    <w:rsid w:val="002F0463"/>
    <w:rsid w:val="0036324F"/>
    <w:rsid w:val="00366384"/>
    <w:rsid w:val="003C2FFB"/>
    <w:rsid w:val="004945F4"/>
    <w:rsid w:val="004F3BEF"/>
    <w:rsid w:val="005560D9"/>
    <w:rsid w:val="00563478"/>
    <w:rsid w:val="00564637"/>
    <w:rsid w:val="005A5049"/>
    <w:rsid w:val="005C3B49"/>
    <w:rsid w:val="005D1BC4"/>
    <w:rsid w:val="006C752E"/>
    <w:rsid w:val="007344B7"/>
    <w:rsid w:val="00764C60"/>
    <w:rsid w:val="00775466"/>
    <w:rsid w:val="007B1AB9"/>
    <w:rsid w:val="008167F5"/>
    <w:rsid w:val="00906BF7"/>
    <w:rsid w:val="00973B61"/>
    <w:rsid w:val="009B7487"/>
    <w:rsid w:val="00A04154"/>
    <w:rsid w:val="00A518DA"/>
    <w:rsid w:val="00A65CF3"/>
    <w:rsid w:val="00AB1825"/>
    <w:rsid w:val="00AB671C"/>
    <w:rsid w:val="00AD4A73"/>
    <w:rsid w:val="00AF0208"/>
    <w:rsid w:val="00AF2237"/>
    <w:rsid w:val="00B16E6E"/>
    <w:rsid w:val="00B44407"/>
    <w:rsid w:val="00B5409E"/>
    <w:rsid w:val="00B63516"/>
    <w:rsid w:val="00B651D8"/>
    <w:rsid w:val="00C212F2"/>
    <w:rsid w:val="00C33C9F"/>
    <w:rsid w:val="00C51B10"/>
    <w:rsid w:val="00C5316F"/>
    <w:rsid w:val="00C556B6"/>
    <w:rsid w:val="00CC4391"/>
    <w:rsid w:val="00D4491B"/>
    <w:rsid w:val="00D826E7"/>
    <w:rsid w:val="00D94771"/>
    <w:rsid w:val="00DE46E8"/>
    <w:rsid w:val="00E1560E"/>
    <w:rsid w:val="00E15B83"/>
    <w:rsid w:val="00E53B25"/>
    <w:rsid w:val="00E96470"/>
    <w:rsid w:val="00EA7A37"/>
    <w:rsid w:val="00ED26A7"/>
    <w:rsid w:val="00F04051"/>
    <w:rsid w:val="00F24C9A"/>
    <w:rsid w:val="00F50161"/>
    <w:rsid w:val="00FF4C6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E0E1"/>
  <w15:chartTrackingRefBased/>
  <w15:docId w15:val="{1EB5AD2E-86A8-6E41-93DF-1C3061B3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825"/>
  </w:style>
  <w:style w:type="paragraph" w:styleId="Heading1">
    <w:name w:val="heading 1"/>
    <w:basedOn w:val="Normal"/>
    <w:next w:val="Normal"/>
    <w:link w:val="Heading1Char"/>
    <w:uiPriority w:val="9"/>
    <w:qFormat/>
    <w:rsid w:val="00AB67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1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63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71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B671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B671C"/>
    <w:pPr>
      <w:ind w:left="720"/>
      <w:contextualSpacing/>
    </w:pPr>
  </w:style>
  <w:style w:type="table" w:styleId="TableGrid">
    <w:name w:val="Table Grid"/>
    <w:basedOn w:val="TableNormal"/>
    <w:uiPriority w:val="39"/>
    <w:rsid w:val="003663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66384"/>
    <w:rPr>
      <w:rFonts w:asciiTheme="majorHAnsi" w:eastAsiaTheme="majorEastAsia" w:hAnsiTheme="majorHAnsi" w:cstheme="majorBidi"/>
      <w:color w:val="1F3763" w:themeColor="accent1" w:themeShade="7F"/>
    </w:rPr>
  </w:style>
  <w:style w:type="paragraph" w:styleId="BodyText">
    <w:name w:val="Body Text"/>
    <w:basedOn w:val="Normal"/>
    <w:link w:val="BodyTextChar"/>
    <w:qFormat/>
    <w:rsid w:val="00366384"/>
    <w:pPr>
      <w:spacing w:before="120" w:after="120" w:line="260" w:lineRule="atLeast"/>
    </w:pPr>
    <w:rPr>
      <w:rFonts w:eastAsiaTheme="minorHAnsi"/>
      <w:sz w:val="22"/>
      <w:szCs w:val="22"/>
      <w:lang w:eastAsia="en-US"/>
    </w:rPr>
  </w:style>
  <w:style w:type="character" w:customStyle="1" w:styleId="BodyTextChar">
    <w:name w:val="Body Text Char"/>
    <w:basedOn w:val="DefaultParagraphFont"/>
    <w:link w:val="BodyText"/>
    <w:rsid w:val="00366384"/>
    <w:rPr>
      <w:rFonts w:eastAsiaTheme="minorHAnsi"/>
      <w:sz w:val="22"/>
      <w:szCs w:val="22"/>
      <w:lang w:eastAsia="en-US"/>
    </w:rPr>
  </w:style>
  <w:style w:type="character" w:customStyle="1" w:styleId="Heading2Char">
    <w:name w:val="Heading 2 Char"/>
    <w:basedOn w:val="DefaultParagraphFont"/>
    <w:link w:val="Heading2"/>
    <w:uiPriority w:val="9"/>
    <w:rsid w:val="00C5316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4154"/>
    <w:rPr>
      <w:color w:val="808080"/>
    </w:rPr>
  </w:style>
  <w:style w:type="character" w:styleId="Hyperlink">
    <w:name w:val="Hyperlink"/>
    <w:basedOn w:val="DefaultParagraphFont"/>
    <w:uiPriority w:val="99"/>
    <w:rsid w:val="007344B7"/>
    <w:rPr>
      <w:color w:val="0563C1" w:themeColor="hyperlink"/>
      <w:u w:val="single"/>
    </w:rPr>
  </w:style>
  <w:style w:type="character" w:styleId="UnresolvedMention">
    <w:name w:val="Unresolved Mention"/>
    <w:basedOn w:val="DefaultParagraphFont"/>
    <w:uiPriority w:val="99"/>
    <w:semiHidden/>
    <w:unhideWhenUsed/>
    <w:rsid w:val="00564637"/>
    <w:rPr>
      <w:color w:val="605E5C"/>
      <w:shd w:val="clear" w:color="auto" w:fill="E1DFDD"/>
    </w:rPr>
  </w:style>
  <w:style w:type="character" w:styleId="FollowedHyperlink">
    <w:name w:val="FollowedHyperlink"/>
    <w:basedOn w:val="DefaultParagraphFont"/>
    <w:uiPriority w:val="99"/>
    <w:semiHidden/>
    <w:unhideWhenUsed/>
    <w:rsid w:val="00564637"/>
    <w:rPr>
      <w:color w:val="954F72" w:themeColor="followedHyperlink"/>
      <w:u w:val="single"/>
    </w:rPr>
  </w:style>
  <w:style w:type="paragraph" w:styleId="BalloonText">
    <w:name w:val="Balloon Text"/>
    <w:basedOn w:val="Normal"/>
    <w:link w:val="BalloonTextChar"/>
    <w:uiPriority w:val="99"/>
    <w:semiHidden/>
    <w:unhideWhenUsed/>
    <w:rsid w:val="006C75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52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360E8"/>
    <w:rPr>
      <w:sz w:val="16"/>
      <w:szCs w:val="16"/>
    </w:rPr>
  </w:style>
  <w:style w:type="paragraph" w:styleId="CommentText">
    <w:name w:val="annotation text"/>
    <w:basedOn w:val="Normal"/>
    <w:link w:val="CommentTextChar"/>
    <w:uiPriority w:val="99"/>
    <w:semiHidden/>
    <w:unhideWhenUsed/>
    <w:rsid w:val="002360E8"/>
    <w:rPr>
      <w:sz w:val="20"/>
      <w:szCs w:val="20"/>
    </w:rPr>
  </w:style>
  <w:style w:type="character" w:customStyle="1" w:styleId="CommentTextChar">
    <w:name w:val="Comment Text Char"/>
    <w:basedOn w:val="DefaultParagraphFont"/>
    <w:link w:val="CommentText"/>
    <w:uiPriority w:val="99"/>
    <w:semiHidden/>
    <w:rsid w:val="002360E8"/>
    <w:rPr>
      <w:sz w:val="20"/>
      <w:szCs w:val="20"/>
    </w:rPr>
  </w:style>
  <w:style w:type="paragraph" w:styleId="CommentSubject">
    <w:name w:val="annotation subject"/>
    <w:basedOn w:val="CommentText"/>
    <w:next w:val="CommentText"/>
    <w:link w:val="CommentSubjectChar"/>
    <w:uiPriority w:val="99"/>
    <w:semiHidden/>
    <w:unhideWhenUsed/>
    <w:rsid w:val="002360E8"/>
    <w:rPr>
      <w:b/>
      <w:bCs/>
    </w:rPr>
  </w:style>
  <w:style w:type="character" w:customStyle="1" w:styleId="CommentSubjectChar">
    <w:name w:val="Comment Subject Char"/>
    <w:basedOn w:val="CommentTextChar"/>
    <w:link w:val="CommentSubject"/>
    <w:uiPriority w:val="99"/>
    <w:semiHidden/>
    <w:rsid w:val="002360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455">
      <w:bodyDiv w:val="1"/>
      <w:marLeft w:val="0"/>
      <w:marRight w:val="0"/>
      <w:marTop w:val="0"/>
      <w:marBottom w:val="0"/>
      <w:divBdr>
        <w:top w:val="none" w:sz="0" w:space="0" w:color="auto"/>
        <w:left w:val="none" w:sz="0" w:space="0" w:color="auto"/>
        <w:bottom w:val="none" w:sz="0" w:space="0" w:color="auto"/>
        <w:right w:val="none" w:sz="0" w:space="0" w:color="auto"/>
      </w:divBdr>
      <w:divsChild>
        <w:div w:id="1043402606">
          <w:marLeft w:val="0"/>
          <w:marRight w:val="0"/>
          <w:marTop w:val="0"/>
          <w:marBottom w:val="0"/>
          <w:divBdr>
            <w:top w:val="none" w:sz="0" w:space="0" w:color="auto"/>
            <w:left w:val="none" w:sz="0" w:space="0" w:color="auto"/>
            <w:bottom w:val="none" w:sz="0" w:space="0" w:color="auto"/>
            <w:right w:val="none" w:sz="0" w:space="0" w:color="auto"/>
          </w:divBdr>
          <w:divsChild>
            <w:div w:id="918254962">
              <w:marLeft w:val="0"/>
              <w:marRight w:val="0"/>
              <w:marTop w:val="0"/>
              <w:marBottom w:val="0"/>
              <w:divBdr>
                <w:top w:val="none" w:sz="0" w:space="0" w:color="auto"/>
                <w:left w:val="none" w:sz="0" w:space="0" w:color="auto"/>
                <w:bottom w:val="none" w:sz="0" w:space="0" w:color="auto"/>
                <w:right w:val="none" w:sz="0" w:space="0" w:color="auto"/>
              </w:divBdr>
              <w:divsChild>
                <w:div w:id="7765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1896">
      <w:bodyDiv w:val="1"/>
      <w:marLeft w:val="0"/>
      <w:marRight w:val="0"/>
      <w:marTop w:val="0"/>
      <w:marBottom w:val="0"/>
      <w:divBdr>
        <w:top w:val="none" w:sz="0" w:space="0" w:color="auto"/>
        <w:left w:val="none" w:sz="0" w:space="0" w:color="auto"/>
        <w:bottom w:val="none" w:sz="0" w:space="0" w:color="auto"/>
        <w:right w:val="none" w:sz="0" w:space="0" w:color="auto"/>
      </w:divBdr>
      <w:divsChild>
        <w:div w:id="720132609">
          <w:marLeft w:val="0"/>
          <w:marRight w:val="0"/>
          <w:marTop w:val="0"/>
          <w:marBottom w:val="0"/>
          <w:divBdr>
            <w:top w:val="none" w:sz="0" w:space="0" w:color="auto"/>
            <w:left w:val="none" w:sz="0" w:space="0" w:color="auto"/>
            <w:bottom w:val="none" w:sz="0" w:space="0" w:color="auto"/>
            <w:right w:val="none" w:sz="0" w:space="0" w:color="auto"/>
          </w:divBdr>
          <w:divsChild>
            <w:div w:id="841046026">
              <w:marLeft w:val="0"/>
              <w:marRight w:val="0"/>
              <w:marTop w:val="0"/>
              <w:marBottom w:val="0"/>
              <w:divBdr>
                <w:top w:val="none" w:sz="0" w:space="0" w:color="auto"/>
                <w:left w:val="none" w:sz="0" w:space="0" w:color="auto"/>
                <w:bottom w:val="none" w:sz="0" w:space="0" w:color="auto"/>
                <w:right w:val="none" w:sz="0" w:space="0" w:color="auto"/>
              </w:divBdr>
              <w:divsChild>
                <w:div w:id="7641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72454">
      <w:bodyDiv w:val="1"/>
      <w:marLeft w:val="0"/>
      <w:marRight w:val="0"/>
      <w:marTop w:val="0"/>
      <w:marBottom w:val="0"/>
      <w:divBdr>
        <w:top w:val="none" w:sz="0" w:space="0" w:color="auto"/>
        <w:left w:val="none" w:sz="0" w:space="0" w:color="auto"/>
        <w:bottom w:val="none" w:sz="0" w:space="0" w:color="auto"/>
        <w:right w:val="none" w:sz="0" w:space="0" w:color="auto"/>
      </w:divBdr>
      <w:divsChild>
        <w:div w:id="223951743">
          <w:marLeft w:val="0"/>
          <w:marRight w:val="0"/>
          <w:marTop w:val="0"/>
          <w:marBottom w:val="0"/>
          <w:divBdr>
            <w:top w:val="none" w:sz="0" w:space="0" w:color="auto"/>
            <w:left w:val="none" w:sz="0" w:space="0" w:color="auto"/>
            <w:bottom w:val="none" w:sz="0" w:space="0" w:color="auto"/>
            <w:right w:val="none" w:sz="0" w:space="0" w:color="auto"/>
          </w:divBdr>
          <w:divsChild>
            <w:div w:id="1721172422">
              <w:marLeft w:val="0"/>
              <w:marRight w:val="0"/>
              <w:marTop w:val="0"/>
              <w:marBottom w:val="0"/>
              <w:divBdr>
                <w:top w:val="none" w:sz="0" w:space="0" w:color="auto"/>
                <w:left w:val="none" w:sz="0" w:space="0" w:color="auto"/>
                <w:bottom w:val="none" w:sz="0" w:space="0" w:color="auto"/>
                <w:right w:val="none" w:sz="0" w:space="0" w:color="auto"/>
              </w:divBdr>
              <w:divsChild>
                <w:div w:id="11144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042">
      <w:bodyDiv w:val="1"/>
      <w:marLeft w:val="0"/>
      <w:marRight w:val="0"/>
      <w:marTop w:val="0"/>
      <w:marBottom w:val="0"/>
      <w:divBdr>
        <w:top w:val="none" w:sz="0" w:space="0" w:color="auto"/>
        <w:left w:val="none" w:sz="0" w:space="0" w:color="auto"/>
        <w:bottom w:val="none" w:sz="0" w:space="0" w:color="auto"/>
        <w:right w:val="none" w:sz="0" w:space="0" w:color="auto"/>
      </w:divBdr>
      <w:divsChild>
        <w:div w:id="1676224185">
          <w:marLeft w:val="0"/>
          <w:marRight w:val="0"/>
          <w:marTop w:val="0"/>
          <w:marBottom w:val="0"/>
          <w:divBdr>
            <w:top w:val="none" w:sz="0" w:space="0" w:color="auto"/>
            <w:left w:val="none" w:sz="0" w:space="0" w:color="auto"/>
            <w:bottom w:val="none" w:sz="0" w:space="0" w:color="auto"/>
            <w:right w:val="none" w:sz="0" w:space="0" w:color="auto"/>
          </w:divBdr>
          <w:divsChild>
            <w:div w:id="1060010489">
              <w:marLeft w:val="0"/>
              <w:marRight w:val="0"/>
              <w:marTop w:val="0"/>
              <w:marBottom w:val="0"/>
              <w:divBdr>
                <w:top w:val="none" w:sz="0" w:space="0" w:color="auto"/>
                <w:left w:val="none" w:sz="0" w:space="0" w:color="auto"/>
                <w:bottom w:val="none" w:sz="0" w:space="0" w:color="auto"/>
                <w:right w:val="none" w:sz="0" w:space="0" w:color="auto"/>
              </w:divBdr>
              <w:divsChild>
                <w:div w:id="13760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2829">
      <w:bodyDiv w:val="1"/>
      <w:marLeft w:val="0"/>
      <w:marRight w:val="0"/>
      <w:marTop w:val="0"/>
      <w:marBottom w:val="0"/>
      <w:divBdr>
        <w:top w:val="none" w:sz="0" w:space="0" w:color="auto"/>
        <w:left w:val="none" w:sz="0" w:space="0" w:color="auto"/>
        <w:bottom w:val="none" w:sz="0" w:space="0" w:color="auto"/>
        <w:right w:val="none" w:sz="0" w:space="0" w:color="auto"/>
      </w:divBdr>
      <w:divsChild>
        <w:div w:id="1585188001">
          <w:marLeft w:val="0"/>
          <w:marRight w:val="0"/>
          <w:marTop w:val="0"/>
          <w:marBottom w:val="0"/>
          <w:divBdr>
            <w:top w:val="none" w:sz="0" w:space="0" w:color="auto"/>
            <w:left w:val="none" w:sz="0" w:space="0" w:color="auto"/>
            <w:bottom w:val="none" w:sz="0" w:space="0" w:color="auto"/>
            <w:right w:val="none" w:sz="0" w:space="0" w:color="auto"/>
          </w:divBdr>
          <w:divsChild>
            <w:div w:id="475025002">
              <w:marLeft w:val="0"/>
              <w:marRight w:val="0"/>
              <w:marTop w:val="0"/>
              <w:marBottom w:val="0"/>
              <w:divBdr>
                <w:top w:val="none" w:sz="0" w:space="0" w:color="auto"/>
                <w:left w:val="none" w:sz="0" w:space="0" w:color="auto"/>
                <w:bottom w:val="none" w:sz="0" w:space="0" w:color="auto"/>
                <w:right w:val="none" w:sz="0" w:space="0" w:color="auto"/>
              </w:divBdr>
              <w:divsChild>
                <w:div w:id="1741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9178">
      <w:bodyDiv w:val="1"/>
      <w:marLeft w:val="0"/>
      <w:marRight w:val="0"/>
      <w:marTop w:val="0"/>
      <w:marBottom w:val="0"/>
      <w:divBdr>
        <w:top w:val="none" w:sz="0" w:space="0" w:color="auto"/>
        <w:left w:val="none" w:sz="0" w:space="0" w:color="auto"/>
        <w:bottom w:val="none" w:sz="0" w:space="0" w:color="auto"/>
        <w:right w:val="none" w:sz="0" w:space="0" w:color="auto"/>
      </w:divBdr>
      <w:divsChild>
        <w:div w:id="1973094685">
          <w:marLeft w:val="0"/>
          <w:marRight w:val="0"/>
          <w:marTop w:val="0"/>
          <w:marBottom w:val="0"/>
          <w:divBdr>
            <w:top w:val="none" w:sz="0" w:space="0" w:color="auto"/>
            <w:left w:val="none" w:sz="0" w:space="0" w:color="auto"/>
            <w:bottom w:val="none" w:sz="0" w:space="0" w:color="auto"/>
            <w:right w:val="none" w:sz="0" w:space="0" w:color="auto"/>
          </w:divBdr>
          <w:divsChild>
            <w:div w:id="1104349074">
              <w:marLeft w:val="0"/>
              <w:marRight w:val="0"/>
              <w:marTop w:val="0"/>
              <w:marBottom w:val="0"/>
              <w:divBdr>
                <w:top w:val="none" w:sz="0" w:space="0" w:color="auto"/>
                <w:left w:val="none" w:sz="0" w:space="0" w:color="auto"/>
                <w:bottom w:val="none" w:sz="0" w:space="0" w:color="auto"/>
                <w:right w:val="none" w:sz="0" w:space="0" w:color="auto"/>
              </w:divBdr>
              <w:divsChild>
                <w:div w:id="19001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7935">
      <w:bodyDiv w:val="1"/>
      <w:marLeft w:val="0"/>
      <w:marRight w:val="0"/>
      <w:marTop w:val="0"/>
      <w:marBottom w:val="0"/>
      <w:divBdr>
        <w:top w:val="none" w:sz="0" w:space="0" w:color="auto"/>
        <w:left w:val="none" w:sz="0" w:space="0" w:color="auto"/>
        <w:bottom w:val="none" w:sz="0" w:space="0" w:color="auto"/>
        <w:right w:val="none" w:sz="0" w:space="0" w:color="auto"/>
      </w:divBdr>
      <w:divsChild>
        <w:div w:id="2135098829">
          <w:marLeft w:val="0"/>
          <w:marRight w:val="0"/>
          <w:marTop w:val="0"/>
          <w:marBottom w:val="0"/>
          <w:divBdr>
            <w:top w:val="none" w:sz="0" w:space="0" w:color="auto"/>
            <w:left w:val="none" w:sz="0" w:space="0" w:color="auto"/>
            <w:bottom w:val="none" w:sz="0" w:space="0" w:color="auto"/>
            <w:right w:val="none" w:sz="0" w:space="0" w:color="auto"/>
          </w:divBdr>
          <w:divsChild>
            <w:div w:id="971440531">
              <w:marLeft w:val="0"/>
              <w:marRight w:val="0"/>
              <w:marTop w:val="0"/>
              <w:marBottom w:val="0"/>
              <w:divBdr>
                <w:top w:val="none" w:sz="0" w:space="0" w:color="auto"/>
                <w:left w:val="none" w:sz="0" w:space="0" w:color="auto"/>
                <w:bottom w:val="none" w:sz="0" w:space="0" w:color="auto"/>
                <w:right w:val="none" w:sz="0" w:space="0" w:color="auto"/>
              </w:divBdr>
              <w:divsChild>
                <w:div w:id="17368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7215">
      <w:bodyDiv w:val="1"/>
      <w:marLeft w:val="0"/>
      <w:marRight w:val="0"/>
      <w:marTop w:val="0"/>
      <w:marBottom w:val="0"/>
      <w:divBdr>
        <w:top w:val="none" w:sz="0" w:space="0" w:color="auto"/>
        <w:left w:val="none" w:sz="0" w:space="0" w:color="auto"/>
        <w:bottom w:val="none" w:sz="0" w:space="0" w:color="auto"/>
        <w:right w:val="none" w:sz="0" w:space="0" w:color="auto"/>
      </w:divBdr>
      <w:divsChild>
        <w:div w:id="1956986091">
          <w:marLeft w:val="0"/>
          <w:marRight w:val="0"/>
          <w:marTop w:val="0"/>
          <w:marBottom w:val="0"/>
          <w:divBdr>
            <w:top w:val="none" w:sz="0" w:space="0" w:color="auto"/>
            <w:left w:val="none" w:sz="0" w:space="0" w:color="auto"/>
            <w:bottom w:val="none" w:sz="0" w:space="0" w:color="auto"/>
            <w:right w:val="none" w:sz="0" w:space="0" w:color="auto"/>
          </w:divBdr>
          <w:divsChild>
            <w:div w:id="974526585">
              <w:marLeft w:val="0"/>
              <w:marRight w:val="0"/>
              <w:marTop w:val="0"/>
              <w:marBottom w:val="0"/>
              <w:divBdr>
                <w:top w:val="none" w:sz="0" w:space="0" w:color="auto"/>
                <w:left w:val="none" w:sz="0" w:space="0" w:color="auto"/>
                <w:bottom w:val="none" w:sz="0" w:space="0" w:color="auto"/>
                <w:right w:val="none" w:sz="0" w:space="0" w:color="auto"/>
              </w:divBdr>
              <w:divsChild>
                <w:div w:id="4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7123">
      <w:bodyDiv w:val="1"/>
      <w:marLeft w:val="0"/>
      <w:marRight w:val="0"/>
      <w:marTop w:val="0"/>
      <w:marBottom w:val="0"/>
      <w:divBdr>
        <w:top w:val="none" w:sz="0" w:space="0" w:color="auto"/>
        <w:left w:val="none" w:sz="0" w:space="0" w:color="auto"/>
        <w:bottom w:val="none" w:sz="0" w:space="0" w:color="auto"/>
        <w:right w:val="none" w:sz="0" w:space="0" w:color="auto"/>
      </w:divBdr>
      <w:divsChild>
        <w:div w:id="1194611455">
          <w:marLeft w:val="0"/>
          <w:marRight w:val="0"/>
          <w:marTop w:val="0"/>
          <w:marBottom w:val="0"/>
          <w:divBdr>
            <w:top w:val="none" w:sz="0" w:space="0" w:color="auto"/>
            <w:left w:val="none" w:sz="0" w:space="0" w:color="auto"/>
            <w:bottom w:val="none" w:sz="0" w:space="0" w:color="auto"/>
            <w:right w:val="none" w:sz="0" w:space="0" w:color="auto"/>
          </w:divBdr>
          <w:divsChild>
            <w:div w:id="1674919635">
              <w:marLeft w:val="0"/>
              <w:marRight w:val="0"/>
              <w:marTop w:val="0"/>
              <w:marBottom w:val="0"/>
              <w:divBdr>
                <w:top w:val="none" w:sz="0" w:space="0" w:color="auto"/>
                <w:left w:val="none" w:sz="0" w:space="0" w:color="auto"/>
                <w:bottom w:val="none" w:sz="0" w:space="0" w:color="auto"/>
                <w:right w:val="none" w:sz="0" w:space="0" w:color="auto"/>
              </w:divBdr>
              <w:divsChild>
                <w:div w:id="8913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3863">
      <w:bodyDiv w:val="1"/>
      <w:marLeft w:val="0"/>
      <w:marRight w:val="0"/>
      <w:marTop w:val="0"/>
      <w:marBottom w:val="0"/>
      <w:divBdr>
        <w:top w:val="none" w:sz="0" w:space="0" w:color="auto"/>
        <w:left w:val="none" w:sz="0" w:space="0" w:color="auto"/>
        <w:bottom w:val="none" w:sz="0" w:space="0" w:color="auto"/>
        <w:right w:val="none" w:sz="0" w:space="0" w:color="auto"/>
      </w:divBdr>
      <w:divsChild>
        <w:div w:id="141164545">
          <w:marLeft w:val="0"/>
          <w:marRight w:val="0"/>
          <w:marTop w:val="0"/>
          <w:marBottom w:val="0"/>
          <w:divBdr>
            <w:top w:val="none" w:sz="0" w:space="0" w:color="auto"/>
            <w:left w:val="none" w:sz="0" w:space="0" w:color="auto"/>
            <w:bottom w:val="none" w:sz="0" w:space="0" w:color="auto"/>
            <w:right w:val="none" w:sz="0" w:space="0" w:color="auto"/>
          </w:divBdr>
          <w:divsChild>
            <w:div w:id="1356226627">
              <w:marLeft w:val="0"/>
              <w:marRight w:val="0"/>
              <w:marTop w:val="0"/>
              <w:marBottom w:val="0"/>
              <w:divBdr>
                <w:top w:val="none" w:sz="0" w:space="0" w:color="auto"/>
                <w:left w:val="none" w:sz="0" w:space="0" w:color="auto"/>
                <w:bottom w:val="none" w:sz="0" w:space="0" w:color="auto"/>
                <w:right w:val="none" w:sz="0" w:space="0" w:color="auto"/>
              </w:divBdr>
              <w:divsChild>
                <w:div w:id="4252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49402">
      <w:bodyDiv w:val="1"/>
      <w:marLeft w:val="0"/>
      <w:marRight w:val="0"/>
      <w:marTop w:val="0"/>
      <w:marBottom w:val="0"/>
      <w:divBdr>
        <w:top w:val="none" w:sz="0" w:space="0" w:color="auto"/>
        <w:left w:val="none" w:sz="0" w:space="0" w:color="auto"/>
        <w:bottom w:val="none" w:sz="0" w:space="0" w:color="auto"/>
        <w:right w:val="none" w:sz="0" w:space="0" w:color="auto"/>
      </w:divBdr>
      <w:divsChild>
        <w:div w:id="1552615264">
          <w:marLeft w:val="0"/>
          <w:marRight w:val="0"/>
          <w:marTop w:val="0"/>
          <w:marBottom w:val="0"/>
          <w:divBdr>
            <w:top w:val="none" w:sz="0" w:space="0" w:color="auto"/>
            <w:left w:val="none" w:sz="0" w:space="0" w:color="auto"/>
            <w:bottom w:val="none" w:sz="0" w:space="0" w:color="auto"/>
            <w:right w:val="none" w:sz="0" w:space="0" w:color="auto"/>
          </w:divBdr>
          <w:divsChild>
            <w:div w:id="121461929">
              <w:marLeft w:val="0"/>
              <w:marRight w:val="0"/>
              <w:marTop w:val="0"/>
              <w:marBottom w:val="0"/>
              <w:divBdr>
                <w:top w:val="none" w:sz="0" w:space="0" w:color="auto"/>
                <w:left w:val="none" w:sz="0" w:space="0" w:color="auto"/>
                <w:bottom w:val="none" w:sz="0" w:space="0" w:color="auto"/>
                <w:right w:val="none" w:sz="0" w:space="0" w:color="auto"/>
              </w:divBdr>
              <w:divsChild>
                <w:div w:id="10647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8954">
          <w:marLeft w:val="0"/>
          <w:marRight w:val="0"/>
          <w:marTop w:val="0"/>
          <w:marBottom w:val="0"/>
          <w:divBdr>
            <w:top w:val="none" w:sz="0" w:space="0" w:color="auto"/>
            <w:left w:val="none" w:sz="0" w:space="0" w:color="auto"/>
            <w:bottom w:val="none" w:sz="0" w:space="0" w:color="auto"/>
            <w:right w:val="none" w:sz="0" w:space="0" w:color="auto"/>
          </w:divBdr>
          <w:divsChild>
            <w:div w:id="1161584737">
              <w:marLeft w:val="0"/>
              <w:marRight w:val="0"/>
              <w:marTop w:val="0"/>
              <w:marBottom w:val="0"/>
              <w:divBdr>
                <w:top w:val="none" w:sz="0" w:space="0" w:color="auto"/>
                <w:left w:val="none" w:sz="0" w:space="0" w:color="auto"/>
                <w:bottom w:val="none" w:sz="0" w:space="0" w:color="auto"/>
                <w:right w:val="none" w:sz="0" w:space="0" w:color="auto"/>
              </w:divBdr>
              <w:divsChild>
                <w:div w:id="1641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9330">
      <w:bodyDiv w:val="1"/>
      <w:marLeft w:val="0"/>
      <w:marRight w:val="0"/>
      <w:marTop w:val="0"/>
      <w:marBottom w:val="0"/>
      <w:divBdr>
        <w:top w:val="none" w:sz="0" w:space="0" w:color="auto"/>
        <w:left w:val="none" w:sz="0" w:space="0" w:color="auto"/>
        <w:bottom w:val="none" w:sz="0" w:space="0" w:color="auto"/>
        <w:right w:val="none" w:sz="0" w:space="0" w:color="auto"/>
      </w:divBdr>
      <w:divsChild>
        <w:div w:id="330178734">
          <w:marLeft w:val="0"/>
          <w:marRight w:val="0"/>
          <w:marTop w:val="0"/>
          <w:marBottom w:val="0"/>
          <w:divBdr>
            <w:top w:val="none" w:sz="0" w:space="0" w:color="auto"/>
            <w:left w:val="none" w:sz="0" w:space="0" w:color="auto"/>
            <w:bottom w:val="none" w:sz="0" w:space="0" w:color="auto"/>
            <w:right w:val="none" w:sz="0" w:space="0" w:color="auto"/>
          </w:divBdr>
          <w:divsChild>
            <w:div w:id="430056091">
              <w:marLeft w:val="0"/>
              <w:marRight w:val="0"/>
              <w:marTop w:val="0"/>
              <w:marBottom w:val="0"/>
              <w:divBdr>
                <w:top w:val="none" w:sz="0" w:space="0" w:color="auto"/>
                <w:left w:val="none" w:sz="0" w:space="0" w:color="auto"/>
                <w:bottom w:val="none" w:sz="0" w:space="0" w:color="auto"/>
                <w:right w:val="none" w:sz="0" w:space="0" w:color="auto"/>
              </w:divBdr>
              <w:divsChild>
                <w:div w:id="12790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84989">
      <w:bodyDiv w:val="1"/>
      <w:marLeft w:val="0"/>
      <w:marRight w:val="0"/>
      <w:marTop w:val="0"/>
      <w:marBottom w:val="0"/>
      <w:divBdr>
        <w:top w:val="none" w:sz="0" w:space="0" w:color="auto"/>
        <w:left w:val="none" w:sz="0" w:space="0" w:color="auto"/>
        <w:bottom w:val="none" w:sz="0" w:space="0" w:color="auto"/>
        <w:right w:val="none" w:sz="0" w:space="0" w:color="auto"/>
      </w:divBdr>
      <w:divsChild>
        <w:div w:id="1753964329">
          <w:marLeft w:val="0"/>
          <w:marRight w:val="0"/>
          <w:marTop w:val="0"/>
          <w:marBottom w:val="0"/>
          <w:divBdr>
            <w:top w:val="none" w:sz="0" w:space="0" w:color="auto"/>
            <w:left w:val="none" w:sz="0" w:space="0" w:color="auto"/>
            <w:bottom w:val="none" w:sz="0" w:space="0" w:color="auto"/>
            <w:right w:val="none" w:sz="0" w:space="0" w:color="auto"/>
          </w:divBdr>
          <w:divsChild>
            <w:div w:id="379322671">
              <w:marLeft w:val="0"/>
              <w:marRight w:val="0"/>
              <w:marTop w:val="0"/>
              <w:marBottom w:val="0"/>
              <w:divBdr>
                <w:top w:val="none" w:sz="0" w:space="0" w:color="auto"/>
                <w:left w:val="none" w:sz="0" w:space="0" w:color="auto"/>
                <w:bottom w:val="none" w:sz="0" w:space="0" w:color="auto"/>
                <w:right w:val="none" w:sz="0" w:space="0" w:color="auto"/>
              </w:divBdr>
              <w:divsChild>
                <w:div w:id="9835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0364">
      <w:bodyDiv w:val="1"/>
      <w:marLeft w:val="0"/>
      <w:marRight w:val="0"/>
      <w:marTop w:val="0"/>
      <w:marBottom w:val="0"/>
      <w:divBdr>
        <w:top w:val="none" w:sz="0" w:space="0" w:color="auto"/>
        <w:left w:val="none" w:sz="0" w:space="0" w:color="auto"/>
        <w:bottom w:val="none" w:sz="0" w:space="0" w:color="auto"/>
        <w:right w:val="none" w:sz="0" w:space="0" w:color="auto"/>
      </w:divBdr>
      <w:divsChild>
        <w:div w:id="1572738415">
          <w:marLeft w:val="0"/>
          <w:marRight w:val="0"/>
          <w:marTop w:val="0"/>
          <w:marBottom w:val="0"/>
          <w:divBdr>
            <w:top w:val="none" w:sz="0" w:space="0" w:color="auto"/>
            <w:left w:val="none" w:sz="0" w:space="0" w:color="auto"/>
            <w:bottom w:val="none" w:sz="0" w:space="0" w:color="auto"/>
            <w:right w:val="none" w:sz="0" w:space="0" w:color="auto"/>
          </w:divBdr>
          <w:divsChild>
            <w:div w:id="56365817">
              <w:marLeft w:val="0"/>
              <w:marRight w:val="0"/>
              <w:marTop w:val="0"/>
              <w:marBottom w:val="0"/>
              <w:divBdr>
                <w:top w:val="none" w:sz="0" w:space="0" w:color="auto"/>
                <w:left w:val="none" w:sz="0" w:space="0" w:color="auto"/>
                <w:bottom w:val="none" w:sz="0" w:space="0" w:color="auto"/>
                <w:right w:val="none" w:sz="0" w:space="0" w:color="auto"/>
              </w:divBdr>
              <w:divsChild>
                <w:div w:id="10690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4118">
      <w:bodyDiv w:val="1"/>
      <w:marLeft w:val="0"/>
      <w:marRight w:val="0"/>
      <w:marTop w:val="0"/>
      <w:marBottom w:val="0"/>
      <w:divBdr>
        <w:top w:val="none" w:sz="0" w:space="0" w:color="auto"/>
        <w:left w:val="none" w:sz="0" w:space="0" w:color="auto"/>
        <w:bottom w:val="none" w:sz="0" w:space="0" w:color="auto"/>
        <w:right w:val="none" w:sz="0" w:space="0" w:color="auto"/>
      </w:divBdr>
      <w:divsChild>
        <w:div w:id="1854688393">
          <w:marLeft w:val="0"/>
          <w:marRight w:val="0"/>
          <w:marTop w:val="0"/>
          <w:marBottom w:val="0"/>
          <w:divBdr>
            <w:top w:val="none" w:sz="0" w:space="0" w:color="auto"/>
            <w:left w:val="none" w:sz="0" w:space="0" w:color="auto"/>
            <w:bottom w:val="none" w:sz="0" w:space="0" w:color="auto"/>
            <w:right w:val="none" w:sz="0" w:space="0" w:color="auto"/>
          </w:divBdr>
          <w:divsChild>
            <w:div w:id="1417288589">
              <w:marLeft w:val="0"/>
              <w:marRight w:val="0"/>
              <w:marTop w:val="0"/>
              <w:marBottom w:val="0"/>
              <w:divBdr>
                <w:top w:val="none" w:sz="0" w:space="0" w:color="auto"/>
                <w:left w:val="none" w:sz="0" w:space="0" w:color="auto"/>
                <w:bottom w:val="none" w:sz="0" w:space="0" w:color="auto"/>
                <w:right w:val="none" w:sz="0" w:space="0" w:color="auto"/>
              </w:divBdr>
              <w:divsChild>
                <w:div w:id="13641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69090">
      <w:bodyDiv w:val="1"/>
      <w:marLeft w:val="0"/>
      <w:marRight w:val="0"/>
      <w:marTop w:val="0"/>
      <w:marBottom w:val="0"/>
      <w:divBdr>
        <w:top w:val="none" w:sz="0" w:space="0" w:color="auto"/>
        <w:left w:val="none" w:sz="0" w:space="0" w:color="auto"/>
        <w:bottom w:val="none" w:sz="0" w:space="0" w:color="auto"/>
        <w:right w:val="none" w:sz="0" w:space="0" w:color="auto"/>
      </w:divBdr>
      <w:divsChild>
        <w:div w:id="515927013">
          <w:marLeft w:val="0"/>
          <w:marRight w:val="0"/>
          <w:marTop w:val="0"/>
          <w:marBottom w:val="0"/>
          <w:divBdr>
            <w:top w:val="none" w:sz="0" w:space="0" w:color="auto"/>
            <w:left w:val="none" w:sz="0" w:space="0" w:color="auto"/>
            <w:bottom w:val="none" w:sz="0" w:space="0" w:color="auto"/>
            <w:right w:val="none" w:sz="0" w:space="0" w:color="auto"/>
          </w:divBdr>
          <w:divsChild>
            <w:div w:id="1925648049">
              <w:marLeft w:val="0"/>
              <w:marRight w:val="0"/>
              <w:marTop w:val="0"/>
              <w:marBottom w:val="0"/>
              <w:divBdr>
                <w:top w:val="none" w:sz="0" w:space="0" w:color="auto"/>
                <w:left w:val="none" w:sz="0" w:space="0" w:color="auto"/>
                <w:bottom w:val="none" w:sz="0" w:space="0" w:color="auto"/>
                <w:right w:val="none" w:sz="0" w:space="0" w:color="auto"/>
              </w:divBdr>
              <w:divsChild>
                <w:div w:id="3373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0771">
      <w:bodyDiv w:val="1"/>
      <w:marLeft w:val="0"/>
      <w:marRight w:val="0"/>
      <w:marTop w:val="0"/>
      <w:marBottom w:val="0"/>
      <w:divBdr>
        <w:top w:val="none" w:sz="0" w:space="0" w:color="auto"/>
        <w:left w:val="none" w:sz="0" w:space="0" w:color="auto"/>
        <w:bottom w:val="none" w:sz="0" w:space="0" w:color="auto"/>
        <w:right w:val="none" w:sz="0" w:space="0" w:color="auto"/>
      </w:divBdr>
      <w:divsChild>
        <w:div w:id="538199951">
          <w:marLeft w:val="0"/>
          <w:marRight w:val="0"/>
          <w:marTop w:val="0"/>
          <w:marBottom w:val="0"/>
          <w:divBdr>
            <w:top w:val="none" w:sz="0" w:space="0" w:color="auto"/>
            <w:left w:val="none" w:sz="0" w:space="0" w:color="auto"/>
            <w:bottom w:val="none" w:sz="0" w:space="0" w:color="auto"/>
            <w:right w:val="none" w:sz="0" w:space="0" w:color="auto"/>
          </w:divBdr>
          <w:divsChild>
            <w:div w:id="1017389626">
              <w:marLeft w:val="0"/>
              <w:marRight w:val="0"/>
              <w:marTop w:val="0"/>
              <w:marBottom w:val="0"/>
              <w:divBdr>
                <w:top w:val="none" w:sz="0" w:space="0" w:color="auto"/>
                <w:left w:val="none" w:sz="0" w:space="0" w:color="auto"/>
                <w:bottom w:val="none" w:sz="0" w:space="0" w:color="auto"/>
                <w:right w:val="none" w:sz="0" w:space="0" w:color="auto"/>
              </w:divBdr>
              <w:divsChild>
                <w:div w:id="7836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7161">
      <w:bodyDiv w:val="1"/>
      <w:marLeft w:val="0"/>
      <w:marRight w:val="0"/>
      <w:marTop w:val="0"/>
      <w:marBottom w:val="0"/>
      <w:divBdr>
        <w:top w:val="none" w:sz="0" w:space="0" w:color="auto"/>
        <w:left w:val="none" w:sz="0" w:space="0" w:color="auto"/>
        <w:bottom w:val="none" w:sz="0" w:space="0" w:color="auto"/>
        <w:right w:val="none" w:sz="0" w:space="0" w:color="auto"/>
      </w:divBdr>
      <w:divsChild>
        <w:div w:id="331223991">
          <w:marLeft w:val="0"/>
          <w:marRight w:val="0"/>
          <w:marTop w:val="0"/>
          <w:marBottom w:val="0"/>
          <w:divBdr>
            <w:top w:val="none" w:sz="0" w:space="0" w:color="auto"/>
            <w:left w:val="none" w:sz="0" w:space="0" w:color="auto"/>
            <w:bottom w:val="none" w:sz="0" w:space="0" w:color="auto"/>
            <w:right w:val="none" w:sz="0" w:space="0" w:color="auto"/>
          </w:divBdr>
          <w:divsChild>
            <w:div w:id="1005941281">
              <w:marLeft w:val="0"/>
              <w:marRight w:val="0"/>
              <w:marTop w:val="0"/>
              <w:marBottom w:val="0"/>
              <w:divBdr>
                <w:top w:val="none" w:sz="0" w:space="0" w:color="auto"/>
                <w:left w:val="none" w:sz="0" w:space="0" w:color="auto"/>
                <w:bottom w:val="none" w:sz="0" w:space="0" w:color="auto"/>
                <w:right w:val="none" w:sz="0" w:space="0" w:color="auto"/>
              </w:divBdr>
              <w:divsChild>
                <w:div w:id="13395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6944">
      <w:bodyDiv w:val="1"/>
      <w:marLeft w:val="0"/>
      <w:marRight w:val="0"/>
      <w:marTop w:val="0"/>
      <w:marBottom w:val="0"/>
      <w:divBdr>
        <w:top w:val="none" w:sz="0" w:space="0" w:color="auto"/>
        <w:left w:val="none" w:sz="0" w:space="0" w:color="auto"/>
        <w:bottom w:val="none" w:sz="0" w:space="0" w:color="auto"/>
        <w:right w:val="none" w:sz="0" w:space="0" w:color="auto"/>
      </w:divBdr>
      <w:divsChild>
        <w:div w:id="2104186999">
          <w:marLeft w:val="0"/>
          <w:marRight w:val="0"/>
          <w:marTop w:val="0"/>
          <w:marBottom w:val="0"/>
          <w:divBdr>
            <w:top w:val="none" w:sz="0" w:space="0" w:color="auto"/>
            <w:left w:val="none" w:sz="0" w:space="0" w:color="auto"/>
            <w:bottom w:val="none" w:sz="0" w:space="0" w:color="auto"/>
            <w:right w:val="none" w:sz="0" w:space="0" w:color="auto"/>
          </w:divBdr>
          <w:divsChild>
            <w:div w:id="1172379823">
              <w:marLeft w:val="0"/>
              <w:marRight w:val="0"/>
              <w:marTop w:val="0"/>
              <w:marBottom w:val="0"/>
              <w:divBdr>
                <w:top w:val="none" w:sz="0" w:space="0" w:color="auto"/>
                <w:left w:val="none" w:sz="0" w:space="0" w:color="auto"/>
                <w:bottom w:val="none" w:sz="0" w:space="0" w:color="auto"/>
                <w:right w:val="none" w:sz="0" w:space="0" w:color="auto"/>
              </w:divBdr>
              <w:divsChild>
                <w:div w:id="17458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086881440">
          <w:marLeft w:val="0"/>
          <w:marRight w:val="0"/>
          <w:marTop w:val="0"/>
          <w:marBottom w:val="0"/>
          <w:divBdr>
            <w:top w:val="none" w:sz="0" w:space="0" w:color="auto"/>
            <w:left w:val="none" w:sz="0" w:space="0" w:color="auto"/>
            <w:bottom w:val="none" w:sz="0" w:space="0" w:color="auto"/>
            <w:right w:val="none" w:sz="0" w:space="0" w:color="auto"/>
          </w:divBdr>
          <w:divsChild>
            <w:div w:id="722487483">
              <w:marLeft w:val="0"/>
              <w:marRight w:val="0"/>
              <w:marTop w:val="0"/>
              <w:marBottom w:val="0"/>
              <w:divBdr>
                <w:top w:val="none" w:sz="0" w:space="0" w:color="auto"/>
                <w:left w:val="none" w:sz="0" w:space="0" w:color="auto"/>
                <w:bottom w:val="none" w:sz="0" w:space="0" w:color="auto"/>
                <w:right w:val="none" w:sz="0" w:space="0" w:color="auto"/>
              </w:divBdr>
              <w:divsChild>
                <w:div w:id="14108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1277">
      <w:bodyDiv w:val="1"/>
      <w:marLeft w:val="0"/>
      <w:marRight w:val="0"/>
      <w:marTop w:val="0"/>
      <w:marBottom w:val="0"/>
      <w:divBdr>
        <w:top w:val="none" w:sz="0" w:space="0" w:color="auto"/>
        <w:left w:val="none" w:sz="0" w:space="0" w:color="auto"/>
        <w:bottom w:val="none" w:sz="0" w:space="0" w:color="auto"/>
        <w:right w:val="none" w:sz="0" w:space="0" w:color="auto"/>
      </w:divBdr>
      <w:divsChild>
        <w:div w:id="260794715">
          <w:marLeft w:val="0"/>
          <w:marRight w:val="0"/>
          <w:marTop w:val="0"/>
          <w:marBottom w:val="0"/>
          <w:divBdr>
            <w:top w:val="none" w:sz="0" w:space="0" w:color="auto"/>
            <w:left w:val="none" w:sz="0" w:space="0" w:color="auto"/>
            <w:bottom w:val="none" w:sz="0" w:space="0" w:color="auto"/>
            <w:right w:val="none" w:sz="0" w:space="0" w:color="auto"/>
          </w:divBdr>
          <w:divsChild>
            <w:div w:id="950818175">
              <w:marLeft w:val="0"/>
              <w:marRight w:val="0"/>
              <w:marTop w:val="0"/>
              <w:marBottom w:val="0"/>
              <w:divBdr>
                <w:top w:val="none" w:sz="0" w:space="0" w:color="auto"/>
                <w:left w:val="none" w:sz="0" w:space="0" w:color="auto"/>
                <w:bottom w:val="none" w:sz="0" w:space="0" w:color="auto"/>
                <w:right w:val="none" w:sz="0" w:space="0" w:color="auto"/>
              </w:divBdr>
              <w:divsChild>
                <w:div w:id="16712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9910">
      <w:bodyDiv w:val="1"/>
      <w:marLeft w:val="0"/>
      <w:marRight w:val="0"/>
      <w:marTop w:val="0"/>
      <w:marBottom w:val="0"/>
      <w:divBdr>
        <w:top w:val="none" w:sz="0" w:space="0" w:color="auto"/>
        <w:left w:val="none" w:sz="0" w:space="0" w:color="auto"/>
        <w:bottom w:val="none" w:sz="0" w:space="0" w:color="auto"/>
        <w:right w:val="none" w:sz="0" w:space="0" w:color="auto"/>
      </w:divBdr>
      <w:divsChild>
        <w:div w:id="831021667">
          <w:marLeft w:val="0"/>
          <w:marRight w:val="0"/>
          <w:marTop w:val="0"/>
          <w:marBottom w:val="0"/>
          <w:divBdr>
            <w:top w:val="none" w:sz="0" w:space="0" w:color="auto"/>
            <w:left w:val="none" w:sz="0" w:space="0" w:color="auto"/>
            <w:bottom w:val="none" w:sz="0" w:space="0" w:color="auto"/>
            <w:right w:val="none" w:sz="0" w:space="0" w:color="auto"/>
          </w:divBdr>
          <w:divsChild>
            <w:div w:id="1447045534">
              <w:marLeft w:val="0"/>
              <w:marRight w:val="0"/>
              <w:marTop w:val="0"/>
              <w:marBottom w:val="0"/>
              <w:divBdr>
                <w:top w:val="none" w:sz="0" w:space="0" w:color="auto"/>
                <w:left w:val="none" w:sz="0" w:space="0" w:color="auto"/>
                <w:bottom w:val="none" w:sz="0" w:space="0" w:color="auto"/>
                <w:right w:val="none" w:sz="0" w:space="0" w:color="auto"/>
              </w:divBdr>
              <w:divsChild>
                <w:div w:id="5259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9922">
          <w:marLeft w:val="0"/>
          <w:marRight w:val="0"/>
          <w:marTop w:val="0"/>
          <w:marBottom w:val="0"/>
          <w:divBdr>
            <w:top w:val="none" w:sz="0" w:space="0" w:color="auto"/>
            <w:left w:val="none" w:sz="0" w:space="0" w:color="auto"/>
            <w:bottom w:val="none" w:sz="0" w:space="0" w:color="auto"/>
            <w:right w:val="none" w:sz="0" w:space="0" w:color="auto"/>
          </w:divBdr>
          <w:divsChild>
            <w:div w:id="1902668598">
              <w:marLeft w:val="0"/>
              <w:marRight w:val="0"/>
              <w:marTop w:val="0"/>
              <w:marBottom w:val="0"/>
              <w:divBdr>
                <w:top w:val="none" w:sz="0" w:space="0" w:color="auto"/>
                <w:left w:val="none" w:sz="0" w:space="0" w:color="auto"/>
                <w:bottom w:val="none" w:sz="0" w:space="0" w:color="auto"/>
                <w:right w:val="none" w:sz="0" w:space="0" w:color="auto"/>
              </w:divBdr>
              <w:divsChild>
                <w:div w:id="4663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73940">
      <w:bodyDiv w:val="1"/>
      <w:marLeft w:val="0"/>
      <w:marRight w:val="0"/>
      <w:marTop w:val="0"/>
      <w:marBottom w:val="0"/>
      <w:divBdr>
        <w:top w:val="none" w:sz="0" w:space="0" w:color="auto"/>
        <w:left w:val="none" w:sz="0" w:space="0" w:color="auto"/>
        <w:bottom w:val="none" w:sz="0" w:space="0" w:color="auto"/>
        <w:right w:val="none" w:sz="0" w:space="0" w:color="auto"/>
      </w:divBdr>
      <w:divsChild>
        <w:div w:id="671638935">
          <w:marLeft w:val="0"/>
          <w:marRight w:val="0"/>
          <w:marTop w:val="0"/>
          <w:marBottom w:val="0"/>
          <w:divBdr>
            <w:top w:val="none" w:sz="0" w:space="0" w:color="auto"/>
            <w:left w:val="none" w:sz="0" w:space="0" w:color="auto"/>
            <w:bottom w:val="none" w:sz="0" w:space="0" w:color="auto"/>
            <w:right w:val="none" w:sz="0" w:space="0" w:color="auto"/>
          </w:divBdr>
          <w:divsChild>
            <w:div w:id="678233660">
              <w:marLeft w:val="0"/>
              <w:marRight w:val="0"/>
              <w:marTop w:val="0"/>
              <w:marBottom w:val="0"/>
              <w:divBdr>
                <w:top w:val="none" w:sz="0" w:space="0" w:color="auto"/>
                <w:left w:val="none" w:sz="0" w:space="0" w:color="auto"/>
                <w:bottom w:val="none" w:sz="0" w:space="0" w:color="auto"/>
                <w:right w:val="none" w:sz="0" w:space="0" w:color="auto"/>
              </w:divBdr>
              <w:divsChild>
                <w:div w:id="1422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3570">
      <w:bodyDiv w:val="1"/>
      <w:marLeft w:val="0"/>
      <w:marRight w:val="0"/>
      <w:marTop w:val="0"/>
      <w:marBottom w:val="0"/>
      <w:divBdr>
        <w:top w:val="none" w:sz="0" w:space="0" w:color="auto"/>
        <w:left w:val="none" w:sz="0" w:space="0" w:color="auto"/>
        <w:bottom w:val="none" w:sz="0" w:space="0" w:color="auto"/>
        <w:right w:val="none" w:sz="0" w:space="0" w:color="auto"/>
      </w:divBdr>
    </w:div>
    <w:div w:id="1979725660">
      <w:bodyDiv w:val="1"/>
      <w:marLeft w:val="0"/>
      <w:marRight w:val="0"/>
      <w:marTop w:val="0"/>
      <w:marBottom w:val="0"/>
      <w:divBdr>
        <w:top w:val="none" w:sz="0" w:space="0" w:color="auto"/>
        <w:left w:val="none" w:sz="0" w:space="0" w:color="auto"/>
        <w:bottom w:val="none" w:sz="0" w:space="0" w:color="auto"/>
        <w:right w:val="none" w:sz="0" w:space="0" w:color="auto"/>
      </w:divBdr>
      <w:divsChild>
        <w:div w:id="998852379">
          <w:marLeft w:val="0"/>
          <w:marRight w:val="0"/>
          <w:marTop w:val="0"/>
          <w:marBottom w:val="0"/>
          <w:divBdr>
            <w:top w:val="none" w:sz="0" w:space="0" w:color="auto"/>
            <w:left w:val="none" w:sz="0" w:space="0" w:color="auto"/>
            <w:bottom w:val="none" w:sz="0" w:space="0" w:color="auto"/>
            <w:right w:val="none" w:sz="0" w:space="0" w:color="auto"/>
          </w:divBdr>
          <w:divsChild>
            <w:div w:id="300773228">
              <w:marLeft w:val="0"/>
              <w:marRight w:val="0"/>
              <w:marTop w:val="0"/>
              <w:marBottom w:val="0"/>
              <w:divBdr>
                <w:top w:val="none" w:sz="0" w:space="0" w:color="auto"/>
                <w:left w:val="none" w:sz="0" w:space="0" w:color="auto"/>
                <w:bottom w:val="none" w:sz="0" w:space="0" w:color="auto"/>
                <w:right w:val="none" w:sz="0" w:space="0" w:color="auto"/>
              </w:divBdr>
              <w:divsChild>
                <w:div w:id="16227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308">
      <w:bodyDiv w:val="1"/>
      <w:marLeft w:val="0"/>
      <w:marRight w:val="0"/>
      <w:marTop w:val="0"/>
      <w:marBottom w:val="0"/>
      <w:divBdr>
        <w:top w:val="none" w:sz="0" w:space="0" w:color="auto"/>
        <w:left w:val="none" w:sz="0" w:space="0" w:color="auto"/>
        <w:bottom w:val="none" w:sz="0" w:space="0" w:color="auto"/>
        <w:right w:val="none" w:sz="0" w:space="0" w:color="auto"/>
      </w:divBdr>
      <w:divsChild>
        <w:div w:id="1952784126">
          <w:marLeft w:val="0"/>
          <w:marRight w:val="0"/>
          <w:marTop w:val="0"/>
          <w:marBottom w:val="0"/>
          <w:divBdr>
            <w:top w:val="none" w:sz="0" w:space="0" w:color="auto"/>
            <w:left w:val="none" w:sz="0" w:space="0" w:color="auto"/>
            <w:bottom w:val="none" w:sz="0" w:space="0" w:color="auto"/>
            <w:right w:val="none" w:sz="0" w:space="0" w:color="auto"/>
          </w:divBdr>
          <w:divsChild>
            <w:div w:id="858278720">
              <w:marLeft w:val="0"/>
              <w:marRight w:val="0"/>
              <w:marTop w:val="0"/>
              <w:marBottom w:val="0"/>
              <w:divBdr>
                <w:top w:val="none" w:sz="0" w:space="0" w:color="auto"/>
                <w:left w:val="none" w:sz="0" w:space="0" w:color="auto"/>
                <w:bottom w:val="none" w:sz="0" w:space="0" w:color="auto"/>
                <w:right w:val="none" w:sz="0" w:space="0" w:color="auto"/>
              </w:divBdr>
              <w:divsChild>
                <w:div w:id="902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6702">
      <w:bodyDiv w:val="1"/>
      <w:marLeft w:val="0"/>
      <w:marRight w:val="0"/>
      <w:marTop w:val="0"/>
      <w:marBottom w:val="0"/>
      <w:divBdr>
        <w:top w:val="none" w:sz="0" w:space="0" w:color="auto"/>
        <w:left w:val="none" w:sz="0" w:space="0" w:color="auto"/>
        <w:bottom w:val="none" w:sz="0" w:space="0" w:color="auto"/>
        <w:right w:val="none" w:sz="0" w:space="0" w:color="auto"/>
      </w:divBdr>
      <w:divsChild>
        <w:div w:id="636035828">
          <w:marLeft w:val="0"/>
          <w:marRight w:val="0"/>
          <w:marTop w:val="0"/>
          <w:marBottom w:val="0"/>
          <w:divBdr>
            <w:top w:val="none" w:sz="0" w:space="0" w:color="auto"/>
            <w:left w:val="none" w:sz="0" w:space="0" w:color="auto"/>
            <w:bottom w:val="none" w:sz="0" w:space="0" w:color="auto"/>
            <w:right w:val="none" w:sz="0" w:space="0" w:color="auto"/>
          </w:divBdr>
          <w:divsChild>
            <w:div w:id="937296040">
              <w:marLeft w:val="0"/>
              <w:marRight w:val="0"/>
              <w:marTop w:val="0"/>
              <w:marBottom w:val="0"/>
              <w:divBdr>
                <w:top w:val="none" w:sz="0" w:space="0" w:color="auto"/>
                <w:left w:val="none" w:sz="0" w:space="0" w:color="auto"/>
                <w:bottom w:val="none" w:sz="0" w:space="0" w:color="auto"/>
                <w:right w:val="none" w:sz="0" w:space="0" w:color="auto"/>
              </w:divBdr>
              <w:divsChild>
                <w:div w:id="982808999">
                  <w:marLeft w:val="0"/>
                  <w:marRight w:val="0"/>
                  <w:marTop w:val="0"/>
                  <w:marBottom w:val="0"/>
                  <w:divBdr>
                    <w:top w:val="none" w:sz="0" w:space="0" w:color="auto"/>
                    <w:left w:val="none" w:sz="0" w:space="0" w:color="auto"/>
                    <w:bottom w:val="none" w:sz="0" w:space="0" w:color="auto"/>
                    <w:right w:val="none" w:sz="0" w:space="0" w:color="auto"/>
                  </w:divBdr>
                  <w:divsChild>
                    <w:div w:id="15251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436152">
      <w:bodyDiv w:val="1"/>
      <w:marLeft w:val="0"/>
      <w:marRight w:val="0"/>
      <w:marTop w:val="0"/>
      <w:marBottom w:val="0"/>
      <w:divBdr>
        <w:top w:val="none" w:sz="0" w:space="0" w:color="auto"/>
        <w:left w:val="none" w:sz="0" w:space="0" w:color="auto"/>
        <w:bottom w:val="none" w:sz="0" w:space="0" w:color="auto"/>
        <w:right w:val="none" w:sz="0" w:space="0" w:color="auto"/>
      </w:divBdr>
      <w:divsChild>
        <w:div w:id="224027188">
          <w:marLeft w:val="0"/>
          <w:marRight w:val="0"/>
          <w:marTop w:val="0"/>
          <w:marBottom w:val="0"/>
          <w:divBdr>
            <w:top w:val="none" w:sz="0" w:space="0" w:color="auto"/>
            <w:left w:val="none" w:sz="0" w:space="0" w:color="auto"/>
            <w:bottom w:val="none" w:sz="0" w:space="0" w:color="auto"/>
            <w:right w:val="none" w:sz="0" w:space="0" w:color="auto"/>
          </w:divBdr>
          <w:divsChild>
            <w:div w:id="1858035142">
              <w:marLeft w:val="0"/>
              <w:marRight w:val="0"/>
              <w:marTop w:val="0"/>
              <w:marBottom w:val="0"/>
              <w:divBdr>
                <w:top w:val="none" w:sz="0" w:space="0" w:color="auto"/>
                <w:left w:val="none" w:sz="0" w:space="0" w:color="auto"/>
                <w:bottom w:val="none" w:sz="0" w:space="0" w:color="auto"/>
                <w:right w:val="none" w:sz="0" w:space="0" w:color="auto"/>
              </w:divBdr>
              <w:divsChild>
                <w:div w:id="10962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Day</dc:creator>
  <cp:keywords/>
  <dc:description/>
  <cp:lastModifiedBy>Mr Ross Wilkinson</cp:lastModifiedBy>
  <cp:revision>2</cp:revision>
  <dcterms:created xsi:type="dcterms:W3CDTF">2020-08-21T08:54:00Z</dcterms:created>
  <dcterms:modified xsi:type="dcterms:W3CDTF">2020-08-21T08:54:00Z</dcterms:modified>
</cp:coreProperties>
</file>