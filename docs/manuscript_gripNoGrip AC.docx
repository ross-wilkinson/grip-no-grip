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6AC09" w14:textId="6EB462E2" w:rsidR="00907E33" w:rsidRPr="00E229B5" w:rsidRDefault="003F2743" w:rsidP="00F32DC9">
      <w:pPr>
        <w:pStyle w:val="NoSpacing"/>
        <w:suppressLineNumbers/>
        <w:jc w:val="center"/>
        <w:rPr>
          <w:b/>
          <w:bCs/>
          <w:sz w:val="32"/>
          <w:szCs w:val="28"/>
        </w:rPr>
      </w:pPr>
      <w:r>
        <w:rPr>
          <w:b/>
          <w:bCs/>
          <w:sz w:val="32"/>
          <w:szCs w:val="28"/>
        </w:rPr>
        <w:t>Look, no hands: The contribution of</w:t>
      </w:r>
      <w:r w:rsidR="00565EAA">
        <w:rPr>
          <w:b/>
          <w:bCs/>
          <w:sz w:val="32"/>
          <w:szCs w:val="28"/>
        </w:rPr>
        <w:t xml:space="preserve"> </w:t>
      </w:r>
      <w:r w:rsidR="00F03985">
        <w:rPr>
          <w:b/>
          <w:bCs/>
          <w:sz w:val="32"/>
          <w:szCs w:val="28"/>
        </w:rPr>
        <w:t>handgrip</w:t>
      </w:r>
      <w:r w:rsidR="00565EAA">
        <w:rPr>
          <w:b/>
          <w:bCs/>
          <w:sz w:val="32"/>
          <w:szCs w:val="28"/>
        </w:rPr>
        <w:t xml:space="preserve"> </w:t>
      </w:r>
      <w:r>
        <w:rPr>
          <w:b/>
          <w:bCs/>
          <w:sz w:val="32"/>
          <w:szCs w:val="28"/>
        </w:rPr>
        <w:t>to</w:t>
      </w:r>
      <w:r w:rsidR="00F03985">
        <w:rPr>
          <w:b/>
          <w:bCs/>
          <w:sz w:val="32"/>
          <w:szCs w:val="28"/>
        </w:rPr>
        <w:t xml:space="preserve"> </w:t>
      </w:r>
      <w:r w:rsidR="00565EAA">
        <w:rPr>
          <w:b/>
          <w:bCs/>
          <w:sz w:val="32"/>
          <w:szCs w:val="28"/>
        </w:rPr>
        <w:t xml:space="preserve">maximal power output </w:t>
      </w:r>
      <w:r w:rsidR="00F03985">
        <w:rPr>
          <w:b/>
          <w:bCs/>
          <w:sz w:val="32"/>
          <w:szCs w:val="28"/>
        </w:rPr>
        <w:t>during</w:t>
      </w:r>
      <w:r w:rsidR="00565EAA">
        <w:rPr>
          <w:b/>
          <w:bCs/>
          <w:sz w:val="32"/>
          <w:szCs w:val="28"/>
        </w:rPr>
        <w:t xml:space="preserve"> sprint cycling</w:t>
      </w:r>
    </w:p>
    <w:p w14:paraId="15C49F0E" w14:textId="77777777" w:rsidR="00F32DC9" w:rsidRPr="00F32DC9" w:rsidRDefault="00F32DC9" w:rsidP="00F32DC9">
      <w:pPr>
        <w:pStyle w:val="NoSpacing"/>
        <w:suppressLineNumbers/>
        <w:jc w:val="center"/>
        <w:rPr>
          <w:szCs w:val="20"/>
        </w:rPr>
      </w:pPr>
    </w:p>
    <w:p w14:paraId="4622BDCB" w14:textId="199FD3F7" w:rsidR="00907E33" w:rsidRDefault="009507B9" w:rsidP="00F32DC9">
      <w:pPr>
        <w:pStyle w:val="NoSpacing"/>
        <w:suppressLineNumbers/>
        <w:jc w:val="center"/>
      </w:pPr>
      <w:r>
        <w:t>Ross D. Wilkinson</w:t>
      </w:r>
      <w:r w:rsidR="00F03985" w:rsidRPr="00F03985">
        <w:rPr>
          <w:vertAlign w:val="superscript"/>
        </w:rPr>
        <w:t>1</w:t>
      </w:r>
      <w:r w:rsidR="00A277B1">
        <w:t>, Cristian Riveros-Matthey</w:t>
      </w:r>
      <w:r w:rsidR="00F03985" w:rsidRPr="00F03985">
        <w:rPr>
          <w:vertAlign w:val="superscript"/>
        </w:rPr>
        <w:t>2</w:t>
      </w:r>
      <w:r w:rsidR="00A277B1">
        <w:t>, Andrew G. Cresswell</w:t>
      </w:r>
      <w:r w:rsidR="00F03985" w:rsidRPr="00F03985">
        <w:rPr>
          <w:vertAlign w:val="superscript"/>
        </w:rPr>
        <w:t>2</w:t>
      </w:r>
      <w:r w:rsidR="00A277B1">
        <w:t>, and Glen A. Lichtwark</w:t>
      </w:r>
      <w:r w:rsidR="00F03985" w:rsidRPr="00F03985">
        <w:rPr>
          <w:vertAlign w:val="superscript"/>
        </w:rPr>
        <w:t>2</w:t>
      </w:r>
    </w:p>
    <w:p w14:paraId="029A03FB" w14:textId="77777777" w:rsidR="00F32DC9" w:rsidRPr="00F32DC9" w:rsidRDefault="00F32DC9" w:rsidP="00F32DC9">
      <w:pPr>
        <w:pStyle w:val="NoSpacing"/>
        <w:suppressLineNumbers/>
        <w:jc w:val="center"/>
      </w:pPr>
    </w:p>
    <w:p w14:paraId="3DD7FD7F" w14:textId="23935DD5" w:rsidR="00907E33" w:rsidRDefault="00F03985" w:rsidP="00F32DC9">
      <w:pPr>
        <w:pStyle w:val="NoSpacing"/>
        <w:suppressLineNumbers/>
        <w:jc w:val="center"/>
      </w:pPr>
      <w:r w:rsidRPr="00F03985">
        <w:rPr>
          <w:vertAlign w:val="superscript"/>
        </w:rPr>
        <w:t>1</w:t>
      </w:r>
      <w:r w:rsidR="009507B9">
        <w:t>Locomotion Laboratory</w:t>
      </w:r>
    </w:p>
    <w:p w14:paraId="2224C86E" w14:textId="77777777" w:rsidR="00907E33" w:rsidRDefault="009507B9" w:rsidP="00F32DC9">
      <w:pPr>
        <w:pStyle w:val="NoSpacing"/>
        <w:suppressLineNumbers/>
        <w:jc w:val="center"/>
      </w:pPr>
      <w:r>
        <w:t>Department of Integrative Physiology</w:t>
      </w:r>
    </w:p>
    <w:p w14:paraId="7829EEE3" w14:textId="5F4CD89E" w:rsidR="00907E33" w:rsidRDefault="009507B9" w:rsidP="00F32DC9">
      <w:pPr>
        <w:pStyle w:val="NoSpacing"/>
        <w:suppressLineNumbers/>
        <w:jc w:val="center"/>
      </w:pPr>
      <w:r>
        <w:t>University of Colorado</w:t>
      </w:r>
    </w:p>
    <w:p w14:paraId="7BBE6CE1" w14:textId="07329B86" w:rsidR="00907E33" w:rsidRDefault="009507B9" w:rsidP="00F32DC9">
      <w:pPr>
        <w:pStyle w:val="NoSpacing"/>
        <w:suppressLineNumbers/>
        <w:jc w:val="center"/>
      </w:pPr>
      <w:r>
        <w:t>Boulder, CO, USA</w:t>
      </w:r>
    </w:p>
    <w:p w14:paraId="3B851FC6" w14:textId="77777777" w:rsidR="00F03985" w:rsidRDefault="00F03985" w:rsidP="00F32DC9">
      <w:pPr>
        <w:pStyle w:val="NoSpacing"/>
        <w:suppressLineNumbers/>
        <w:jc w:val="center"/>
      </w:pPr>
    </w:p>
    <w:p w14:paraId="13BBA1AE" w14:textId="00F662A2" w:rsidR="00F03985" w:rsidRPr="000C237D" w:rsidRDefault="00F03985" w:rsidP="00F03985">
      <w:pPr>
        <w:pStyle w:val="NoSpacing"/>
        <w:suppressLineNumbers/>
        <w:jc w:val="center"/>
        <w:rPr>
          <w:lang w:val="en-AU"/>
        </w:rPr>
      </w:pPr>
      <w:r w:rsidRPr="00F03985">
        <w:rPr>
          <w:vertAlign w:val="superscript"/>
        </w:rPr>
        <w:t>2</w:t>
      </w:r>
      <w:r w:rsidRPr="000C237D">
        <w:rPr>
          <w:lang w:val="en-AU"/>
        </w:rPr>
        <w:t>School of Human Movement and Nutrition Sciences</w:t>
      </w:r>
    </w:p>
    <w:p w14:paraId="20363D8B" w14:textId="77777777" w:rsidR="00F03985" w:rsidRPr="000C237D" w:rsidRDefault="00F03985" w:rsidP="00F03985">
      <w:pPr>
        <w:pStyle w:val="NoSpacing"/>
        <w:suppressLineNumbers/>
        <w:jc w:val="center"/>
        <w:rPr>
          <w:lang w:val="en-AU"/>
        </w:rPr>
      </w:pPr>
      <w:r w:rsidRPr="000C237D">
        <w:rPr>
          <w:lang w:val="en-AU"/>
        </w:rPr>
        <w:t>University of Queensland</w:t>
      </w:r>
    </w:p>
    <w:p w14:paraId="3C419409" w14:textId="03B63AB2" w:rsidR="00F03985" w:rsidRPr="00F03985" w:rsidRDefault="00F03985" w:rsidP="00F03985">
      <w:pPr>
        <w:pStyle w:val="NoSpacing"/>
        <w:suppressLineNumbers/>
        <w:jc w:val="center"/>
        <w:rPr>
          <w:lang w:val="en-AU"/>
        </w:rPr>
      </w:pPr>
      <w:r w:rsidRPr="000C237D">
        <w:rPr>
          <w:lang w:val="en-AU"/>
        </w:rPr>
        <w:t>Brisbane, QLD, Australia</w:t>
      </w:r>
    </w:p>
    <w:p w14:paraId="5363DBAA" w14:textId="77777777" w:rsidR="00907E33" w:rsidRDefault="00907E33" w:rsidP="00F32DC9">
      <w:pPr>
        <w:pStyle w:val="NoSpacing"/>
        <w:suppressLineNumbers/>
        <w:jc w:val="center"/>
      </w:pPr>
    </w:p>
    <w:p w14:paraId="38EEE033" w14:textId="77777777" w:rsidR="00907E33" w:rsidRDefault="009507B9" w:rsidP="00F32DC9">
      <w:pPr>
        <w:pStyle w:val="NoSpacing"/>
        <w:suppressLineNumbers/>
        <w:jc w:val="center"/>
      </w:pPr>
      <w:r>
        <w:t>Submitted as Original Research</w:t>
      </w:r>
    </w:p>
    <w:p w14:paraId="3F1BDD65" w14:textId="77777777" w:rsidR="00907E33" w:rsidRDefault="009507B9" w:rsidP="00F32DC9">
      <w:pPr>
        <w:pStyle w:val="NoSpacing"/>
        <w:suppressLineNumbers/>
        <w:jc w:val="center"/>
      </w:pPr>
      <w:r>
        <w:t>to</w:t>
      </w:r>
    </w:p>
    <w:p w14:paraId="2B092F81" w14:textId="42E28E7D" w:rsidR="00907E33" w:rsidRDefault="00D11BC4" w:rsidP="00F32DC9">
      <w:pPr>
        <w:pStyle w:val="NoSpacing"/>
        <w:suppressLineNumbers/>
        <w:jc w:val="center"/>
      </w:pPr>
      <w:r>
        <w:rPr>
          <w:i/>
          <w:highlight w:val="yellow"/>
        </w:rPr>
        <w:t>TBD</w:t>
      </w:r>
    </w:p>
    <w:p w14:paraId="669FD5EF" w14:textId="77777777" w:rsidR="001F2C57" w:rsidRDefault="001F2C57" w:rsidP="00F32DC9">
      <w:pPr>
        <w:pStyle w:val="NoSpacing"/>
        <w:suppressLineNumbers/>
        <w:jc w:val="center"/>
      </w:pPr>
    </w:p>
    <w:p w14:paraId="35BD94CE" w14:textId="5930A99A" w:rsidR="00907E33" w:rsidRDefault="009507B9" w:rsidP="00F32DC9">
      <w:pPr>
        <w:pStyle w:val="NoSpacing"/>
        <w:suppressLineNumbers/>
        <w:jc w:val="center"/>
      </w:pPr>
      <w:r w:rsidRPr="00F32DC9">
        <w:rPr>
          <w:bCs/>
        </w:rPr>
        <w:t>Word count:</w:t>
      </w:r>
      <w:r>
        <w:t xml:space="preserve"> </w:t>
      </w:r>
    </w:p>
    <w:p w14:paraId="45027F4C" w14:textId="77777777" w:rsidR="00907E33" w:rsidRDefault="00907E33" w:rsidP="00F32DC9">
      <w:pPr>
        <w:pStyle w:val="NoSpacing"/>
        <w:suppressLineNumbers/>
        <w:jc w:val="center"/>
      </w:pPr>
    </w:p>
    <w:p w14:paraId="5487A3E1" w14:textId="77777777" w:rsidR="00907E33" w:rsidRDefault="009507B9" w:rsidP="00F32DC9">
      <w:pPr>
        <w:pStyle w:val="NoSpacing"/>
        <w:suppressLineNumbers/>
        <w:jc w:val="center"/>
      </w:pPr>
      <w:r>
        <w:t>Corresponding author:</w:t>
      </w:r>
    </w:p>
    <w:p w14:paraId="72A6CA13" w14:textId="77777777" w:rsidR="00907E33" w:rsidRDefault="009507B9" w:rsidP="00F32DC9">
      <w:pPr>
        <w:pStyle w:val="NoSpacing"/>
        <w:suppressLineNumbers/>
        <w:jc w:val="center"/>
      </w:pPr>
      <w:r>
        <w:t>Ross D. Wilkinson</w:t>
      </w:r>
    </w:p>
    <w:p w14:paraId="03A324DB" w14:textId="77777777" w:rsidR="00907E33" w:rsidRDefault="009507B9" w:rsidP="00F32DC9">
      <w:pPr>
        <w:pStyle w:val="NoSpacing"/>
        <w:suppressLineNumbers/>
        <w:jc w:val="center"/>
      </w:pPr>
      <w:r>
        <w:t>Department of Integrative Physiology</w:t>
      </w:r>
    </w:p>
    <w:p w14:paraId="24C9930B" w14:textId="77777777" w:rsidR="00907E33" w:rsidRDefault="009507B9" w:rsidP="00F32DC9">
      <w:pPr>
        <w:pStyle w:val="NoSpacing"/>
        <w:suppressLineNumbers/>
        <w:jc w:val="center"/>
      </w:pPr>
      <w:r>
        <w:t>University of Colorado Boulder</w:t>
      </w:r>
    </w:p>
    <w:p w14:paraId="641ACA49" w14:textId="77777777" w:rsidR="00907E33" w:rsidRDefault="009507B9" w:rsidP="00F32DC9">
      <w:pPr>
        <w:pStyle w:val="NoSpacing"/>
        <w:suppressLineNumbers/>
        <w:jc w:val="center"/>
      </w:pPr>
      <w:r>
        <w:t>1725 Pleasant Street, Clare Small 114, Boulder, CO 80309-0354</w:t>
      </w:r>
    </w:p>
    <w:p w14:paraId="72CF42AF" w14:textId="77777777" w:rsidR="00907E33" w:rsidRDefault="009507B9" w:rsidP="00F32DC9">
      <w:pPr>
        <w:pStyle w:val="NoSpacing"/>
        <w:suppressLineNumbers/>
        <w:jc w:val="center"/>
      </w:pPr>
      <w:r>
        <w:t>Phone: +1 720 727 4774</w:t>
      </w:r>
    </w:p>
    <w:p w14:paraId="40AED108" w14:textId="77E5B876" w:rsidR="003208F8" w:rsidRPr="003208F8" w:rsidRDefault="009507B9" w:rsidP="00A277B1">
      <w:pPr>
        <w:pStyle w:val="NoSpacing"/>
        <w:suppressLineNumbers/>
        <w:jc w:val="center"/>
      </w:pPr>
      <w:r>
        <w:t>E-mail</w:t>
      </w:r>
      <w:r w:rsidRPr="003208F8">
        <w:t xml:space="preserve">: </w:t>
      </w:r>
      <w:hyperlink r:id="rId8">
        <w:r w:rsidRPr="003208F8">
          <w:t>ross.wilkinson@colorado.edu</w:t>
        </w:r>
      </w:hyperlink>
    </w:p>
    <w:p w14:paraId="6D57EE76" w14:textId="77777777" w:rsidR="003208F8" w:rsidRDefault="003208F8" w:rsidP="003208F8">
      <w:pPr>
        <w:pStyle w:val="Heading1"/>
        <w:sectPr w:rsidR="003208F8" w:rsidSect="00E229B5">
          <w:footerReference w:type="default" r:id="rId9"/>
          <w:pgSz w:w="12240" w:h="15840"/>
          <w:pgMar w:top="1440" w:right="1440" w:bottom="1440" w:left="1440" w:header="720" w:footer="720" w:gutter="0"/>
          <w:lnNumType w:countBy="1" w:restart="continuous"/>
          <w:cols w:space="720"/>
          <w:docGrid w:linePitch="326"/>
        </w:sectPr>
      </w:pPr>
      <w:bookmarkStart w:id="0" w:name="_wqtipot5no95" w:colFirst="0" w:colLast="0"/>
      <w:bookmarkEnd w:id="0"/>
    </w:p>
    <w:p w14:paraId="470B3DC5" w14:textId="34E91859" w:rsidR="00907E33" w:rsidRDefault="009507B9" w:rsidP="003208F8">
      <w:pPr>
        <w:pStyle w:val="Heading1"/>
      </w:pPr>
      <w:r>
        <w:lastRenderedPageBreak/>
        <w:t>Abstract</w:t>
      </w:r>
    </w:p>
    <w:p w14:paraId="71B240DD" w14:textId="4A99F61C" w:rsidR="000B2E08" w:rsidRPr="000B2E08" w:rsidRDefault="000B2E08" w:rsidP="008B69EC">
      <w:pPr>
        <w:rPr>
          <w:bCs/>
        </w:rPr>
      </w:pPr>
    </w:p>
    <w:p w14:paraId="664D2F71" w14:textId="3A89D74D" w:rsidR="0043153B" w:rsidRDefault="009507B9" w:rsidP="008B69EC">
      <w:r>
        <w:rPr>
          <w:b/>
        </w:rPr>
        <w:t xml:space="preserve">Keywords: </w:t>
      </w:r>
      <w:r>
        <w:t xml:space="preserve"> </w:t>
      </w:r>
    </w:p>
    <w:p w14:paraId="0685C58D" w14:textId="77777777" w:rsidR="003208F8" w:rsidRDefault="003208F8" w:rsidP="0043153B">
      <w:pPr>
        <w:pStyle w:val="Heading1"/>
        <w:sectPr w:rsidR="003208F8" w:rsidSect="00E229B5">
          <w:pgSz w:w="12240" w:h="15840"/>
          <w:pgMar w:top="1440" w:right="1440" w:bottom="1440" w:left="1440" w:header="720" w:footer="720" w:gutter="0"/>
          <w:lnNumType w:countBy="1" w:restart="continuous"/>
          <w:cols w:space="720"/>
          <w:docGrid w:linePitch="326"/>
        </w:sectPr>
      </w:pPr>
    </w:p>
    <w:p w14:paraId="5BE2CA09" w14:textId="77777777" w:rsidR="00907E33" w:rsidRDefault="009507B9" w:rsidP="008B69EC">
      <w:pPr>
        <w:pStyle w:val="Heading1"/>
      </w:pPr>
      <w:bookmarkStart w:id="1" w:name="_y9c8v5gafo3y" w:colFirst="0" w:colLast="0"/>
      <w:bookmarkEnd w:id="1"/>
      <w:r>
        <w:lastRenderedPageBreak/>
        <w:t>Introduction</w:t>
      </w:r>
    </w:p>
    <w:p w14:paraId="799F859F" w14:textId="0C5749EB" w:rsidR="00565EAA" w:rsidRDefault="00565EAA" w:rsidP="0011168F"/>
    <w:p w14:paraId="0BBB84E8" w14:textId="2D2EED60" w:rsidR="00DB49E3" w:rsidRDefault="007241F1" w:rsidP="0011168F">
      <w:r>
        <w:t>Previous research shows that the upper-body muscles contribute significantly to maximal power output during sprint cycling by acting on the handlebar. Researchers have speculated that the mechanism underlying this contribution relates to the prevention of upward acceleration of the rider’s center of mass during the downstroke, which allows leg extension power to generate greater levels of crank power.</w:t>
      </w:r>
      <w:r w:rsidR="00F03985">
        <w:t xml:space="preserve"> </w:t>
      </w:r>
    </w:p>
    <w:p w14:paraId="670E7D06" w14:textId="16A49436" w:rsidR="00565EAA" w:rsidRDefault="007241F1" w:rsidP="007241F1">
      <w:pPr>
        <w:sectPr w:rsidR="00565EAA" w:rsidSect="00E229B5">
          <w:pgSz w:w="12240" w:h="15840"/>
          <w:pgMar w:top="1440" w:right="1440" w:bottom="1440" w:left="1440" w:header="720" w:footer="720" w:gutter="0"/>
          <w:lnNumType w:countBy="1" w:restart="continuous"/>
          <w:cols w:space="720"/>
        </w:sectPr>
      </w:pPr>
      <w:r>
        <w:t xml:space="preserve">Here, we investigated the </w:t>
      </w:r>
      <w:r w:rsidR="002B5D03">
        <w:t>contribution of the upper body to</w:t>
      </w:r>
      <w:r>
        <w:t xml:space="preserve"> maximal power output and rider center</w:t>
      </w:r>
      <w:bookmarkStart w:id="2" w:name="_brzr3aqwfc23" w:colFirst="0" w:colLast="0"/>
      <w:bookmarkEnd w:id="2"/>
      <w:r>
        <w:t xml:space="preserve"> of mass movement during sprint cycling</w:t>
      </w:r>
      <w:r w:rsidR="002B5D03">
        <w:t xml:space="preserve"> by having riders</w:t>
      </w:r>
      <w:r>
        <w:t xml:space="preserve"> </w:t>
      </w:r>
      <w:r w:rsidR="002B5D03">
        <w:t xml:space="preserve">sprint </w:t>
      </w:r>
      <w:r>
        <w:t>in both a seated and non-seated posture</w:t>
      </w:r>
      <w:r w:rsidR="002B5D03">
        <w:t xml:space="preserve"> </w:t>
      </w:r>
      <w:r w:rsidR="00EB2095">
        <w:t xml:space="preserve">while </w:t>
      </w:r>
      <w:r w:rsidR="002B5D03">
        <w:t>either gripping or not gripping the handlebar.</w:t>
      </w:r>
      <w:r>
        <w:t xml:space="preserve"> </w:t>
      </w:r>
      <w:r w:rsidR="002B5D03">
        <w:t xml:space="preserve">In the </w:t>
      </w:r>
      <w:r w:rsidR="00EB2095">
        <w:t>“</w:t>
      </w:r>
      <w:r w:rsidR="002B5D03">
        <w:t>no-grip</w:t>
      </w:r>
      <w:r w:rsidR="00EB2095">
        <w:t>”</w:t>
      </w:r>
      <w:r w:rsidR="002B5D03">
        <w:t xml:space="preserve"> condition</w:t>
      </w:r>
      <w:r w:rsidR="00EB2095">
        <w:t>s</w:t>
      </w:r>
      <w:r w:rsidR="002B5D03">
        <w:t xml:space="preserve">, we asked riders to rest their closed fists on top of where they </w:t>
      </w:r>
      <w:del w:id="3" w:author="Andy" w:date="2021-07-02T13:27:00Z">
        <w:r w:rsidR="002B5D03" w:rsidDel="00C67E98">
          <w:delText xml:space="preserve">would usually </w:delText>
        </w:r>
      </w:del>
      <w:r w:rsidR="002B5D03">
        <w:t>grip</w:t>
      </w:r>
      <w:ins w:id="4" w:author="Andy" w:date="2021-07-02T13:27:00Z">
        <w:r w:rsidR="00C67E98">
          <w:t>ped</w:t>
        </w:r>
      </w:ins>
      <w:r w:rsidR="002B5D03">
        <w:t xml:space="preserve"> the handlebar</w:t>
      </w:r>
      <w:ins w:id="5" w:author="Andy" w:date="2021-07-02T13:27:00Z">
        <w:r w:rsidR="00C67E98">
          <w:t xml:space="preserve"> for the gripped condition</w:t>
        </w:r>
      </w:ins>
      <w:r w:rsidR="002B5D03">
        <w:t>. Our first hypothesis was</w:t>
      </w:r>
      <w:r>
        <w:t xml:space="preserve"> that </w:t>
      </w:r>
      <w:r w:rsidR="002B5D03">
        <w:t>maximal power output</w:t>
      </w:r>
      <w:r w:rsidR="00EB2095">
        <w:t xml:space="preserve"> </w:t>
      </w:r>
      <w:r w:rsidR="003A30DA">
        <w:t xml:space="preserve">would be higher when gripping the handlebar. </w:t>
      </w:r>
      <w:r w:rsidR="00B3361C">
        <w:t xml:space="preserve">We also tested the null hypothesis that there would be no </w:t>
      </w:r>
      <w:r w:rsidR="00223BCC">
        <w:t>effect of gripping the handlebar on</w:t>
      </w:r>
      <w:r w:rsidR="00B3361C">
        <w:t xml:space="preserve"> </w:t>
      </w:r>
      <w:r w:rsidR="00223BCC">
        <w:t>vertical</w:t>
      </w:r>
      <w:r w:rsidR="00B3361C">
        <w:t xml:space="preserve"> acceleration of the rider’s center of mass during the </w:t>
      </w:r>
      <w:r w:rsidR="00542933">
        <w:t>crank cycle</w:t>
      </w:r>
      <w:r w:rsidR="00B3361C">
        <w:t xml:space="preserve"> in either posture. </w:t>
      </w:r>
      <w:r>
        <w:t xml:space="preserve">Additionally, we explored </w:t>
      </w:r>
      <w:r w:rsidR="00EB2095">
        <w:t xml:space="preserve">differences in </w:t>
      </w:r>
      <w:r w:rsidR="00F34930">
        <w:t>joint power contribution from the legs and upper body</w:t>
      </w:r>
      <w:r w:rsidR="00EB2095">
        <w:t>.</w:t>
      </w:r>
      <w:r>
        <w:t xml:space="preserve">  </w:t>
      </w:r>
    </w:p>
    <w:p w14:paraId="11936418" w14:textId="40D28393" w:rsidR="00907E33" w:rsidRDefault="009507B9" w:rsidP="008B69EC">
      <w:pPr>
        <w:pStyle w:val="Heading1"/>
      </w:pPr>
      <w:r>
        <w:lastRenderedPageBreak/>
        <w:t>Material and methods</w:t>
      </w:r>
    </w:p>
    <w:p w14:paraId="23B561FC" w14:textId="6096193E" w:rsidR="00565EAA" w:rsidRDefault="009256F9" w:rsidP="00436807">
      <w:pPr>
        <w:rPr>
          <w:bCs/>
          <w:lang w:val="en-US"/>
        </w:rPr>
      </w:pPr>
      <w:bookmarkStart w:id="6" w:name="_ch4kjybwcs7l" w:colFirst="0" w:colLast="0"/>
      <w:bookmarkEnd w:id="6"/>
      <w:r>
        <w:rPr>
          <w:bCs/>
          <w:lang w:val="en-US"/>
        </w:rPr>
        <w:t>Here, we define maximal power as the highest average crank power over a complete crank cycle.</w:t>
      </w:r>
    </w:p>
    <w:p w14:paraId="42A47F6C" w14:textId="59D41B89" w:rsidR="00907E33" w:rsidRDefault="009507B9" w:rsidP="008B69EC">
      <w:pPr>
        <w:pStyle w:val="Heading2"/>
      </w:pPr>
      <w:bookmarkStart w:id="7" w:name="_c9lj1b9fqp18" w:colFirst="0" w:colLast="0"/>
      <w:bookmarkEnd w:id="7"/>
      <w:r>
        <w:t>Statistical analysis</w:t>
      </w:r>
    </w:p>
    <w:p w14:paraId="49A8E8E7" w14:textId="58E468D0" w:rsidR="00907E33" w:rsidRDefault="00D75433" w:rsidP="00D14893">
      <w:pPr>
        <w:sectPr w:rsidR="00907E33" w:rsidSect="00E229B5">
          <w:pgSz w:w="12240" w:h="15840"/>
          <w:pgMar w:top="1440" w:right="1440" w:bottom="1440" w:left="1440" w:header="720" w:footer="720" w:gutter="0"/>
          <w:lnNumType w:countBy="1" w:restart="continuous"/>
          <w:cols w:space="720"/>
        </w:sectPr>
      </w:pPr>
      <w:r>
        <w:t xml:space="preserve">We used </w:t>
      </w:r>
      <w:r w:rsidR="009256F9">
        <w:t xml:space="preserve">a </w:t>
      </w:r>
      <w:r>
        <w:t>two-way</w:t>
      </w:r>
      <w:r w:rsidR="009256F9">
        <w:t>,</w:t>
      </w:r>
      <w:r>
        <w:t xml:space="preserve"> repeated-measure</w:t>
      </w:r>
      <w:r w:rsidR="009256F9">
        <w:t>s,</w:t>
      </w:r>
      <w:r>
        <w:t xml:space="preserve"> analys</w:t>
      </w:r>
      <w:r w:rsidR="009256F9">
        <w:t>i</w:t>
      </w:r>
      <w:r>
        <w:t xml:space="preserve">s of variance (ANOVA) to test for main and interaction effects (posture </w:t>
      </w:r>
      <m:oMath>
        <m:r>
          <w:rPr>
            <w:rFonts w:ascii="Cambria Math" w:hAnsi="Cambria Math"/>
          </w:rPr>
          <m:t>×</m:t>
        </m:r>
      </m:oMath>
      <w:r>
        <w:t xml:space="preserve"> handgrip) on maximal power. </w:t>
      </w:r>
      <w:commentRangeStart w:id="8"/>
      <w:r w:rsidR="009256F9">
        <w:t>We used one-dimensional statistical parametric mapping (Pataky</w:t>
      </w:r>
      <w:r w:rsidR="009410C3">
        <w:t>, 2010</w:t>
      </w:r>
      <w:r w:rsidR="009256F9">
        <w:t>) to test for the effect of handgrip on vertical center of mass acceleration during the maximal crank power cycle</w:t>
      </w:r>
      <w:commentRangeEnd w:id="8"/>
      <w:r w:rsidR="00C67E98">
        <w:rPr>
          <w:rStyle w:val="CommentReference"/>
        </w:rPr>
        <w:commentReference w:id="8"/>
      </w:r>
      <w:r w:rsidR="009256F9">
        <w:t xml:space="preserve">. </w:t>
      </w:r>
      <w:r>
        <w:t xml:space="preserve">Due to available time and resources, we collected data on 11 participants. A </w:t>
      </w:r>
      <w:r>
        <w:rPr>
          <w:i/>
          <w:iCs/>
        </w:rPr>
        <w:t>post-hoc</w:t>
      </w:r>
      <w:r>
        <w:t xml:space="preserve"> power analysis using G*Power v3.1 (</w:t>
      </w:r>
      <w:proofErr w:type="spellStart"/>
      <w:r>
        <w:t>Faul</w:t>
      </w:r>
      <w:proofErr w:type="spellEnd"/>
      <w:r>
        <w:t xml:space="preserve"> et al., 2013) determined that our sample size of 11 could detect effect sizes </w:t>
      </w:r>
      <w:r w:rsidRPr="00D75433">
        <w:rPr>
          <w:u w:val="single"/>
        </w:rPr>
        <w:t>&gt;</w:t>
      </w:r>
      <w:r>
        <w:t xml:space="preserve">1.09 at our desired power (90%) and alpha level (0.05). The smallest detectable effect size was </w:t>
      </w:r>
      <w:r w:rsidRPr="00D75433">
        <w:t>0.67</w:t>
      </w:r>
      <w:r>
        <w:t>. For multiple comparisons, we corrected p-values using the Dunn-</w:t>
      </w:r>
      <w:proofErr w:type="spellStart"/>
      <w:r>
        <w:t>Sidak</w:t>
      </w:r>
      <w:proofErr w:type="spellEnd"/>
      <w:r>
        <w:t xml:space="preserve"> method and tested whether the distribution of each variable violated the assumption of normality using a </w:t>
      </w:r>
      <w:proofErr w:type="spellStart"/>
      <w:r>
        <w:t>Jarque-Bera</w:t>
      </w:r>
      <w:proofErr w:type="spellEnd"/>
      <w:r>
        <w:t xml:space="preserve"> test. </w:t>
      </w:r>
      <w:r w:rsidR="00474CF9">
        <w:t>For main and interaction effects, w</w:t>
      </w:r>
      <w:r w:rsidR="00D14893">
        <w:t xml:space="preserve">e report the </w:t>
      </w:r>
      <w:r w:rsidR="00223BCC">
        <w:t>effect size as</w:t>
      </w:r>
      <w:r w:rsidR="00D14893">
        <w:t xml:space="preserve"> generalized eta squared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D14893">
        <w:t xml:space="preserve">). </w:t>
      </w:r>
      <w:r>
        <w:t xml:space="preserve">For </w:t>
      </w:r>
      <w:r w:rsidR="00223BCC">
        <w:t>paired</w:t>
      </w:r>
      <w:r>
        <w:t xml:space="preserve"> </w:t>
      </w:r>
      <w:r w:rsidR="00474CF9">
        <w:t>t-test</w:t>
      </w:r>
      <w:r w:rsidR="00223BCC">
        <w:t>s</w:t>
      </w:r>
      <w:r>
        <w:t xml:space="preserve">, </w:t>
      </w:r>
      <w:r>
        <w:rPr>
          <w:lang w:val="en-AU"/>
        </w:rPr>
        <w:t xml:space="preserve">we </w:t>
      </w:r>
      <w:r w:rsidR="00474CF9">
        <w:rPr>
          <w:lang w:val="en-AU"/>
        </w:rPr>
        <w:t>report</w:t>
      </w:r>
      <w:r w:rsidRPr="00CB5E61">
        <w:rPr>
          <w:lang w:val="en-AU"/>
        </w:rPr>
        <w:t xml:space="preserve"> the </w:t>
      </w:r>
      <w:r w:rsidR="00223BCC">
        <w:rPr>
          <w:lang w:val="en-AU"/>
        </w:rPr>
        <w:t>effect size as</w:t>
      </w:r>
      <w:r w:rsidRPr="00CB5E61">
        <w:rPr>
          <w:lang w:val="en-AU"/>
        </w:rPr>
        <w:t xml:space="preserve"> Hedge’s </w:t>
      </w:r>
      <w:proofErr w:type="spellStart"/>
      <w:r w:rsidRPr="00CB5E61">
        <w:rPr>
          <w:lang w:val="en-AU"/>
        </w:rPr>
        <w:t>g</w:t>
      </w:r>
      <w:r w:rsidRPr="001458D0">
        <w:rPr>
          <w:vertAlign w:val="subscript"/>
          <w:lang w:val="en-AU"/>
        </w:rPr>
        <w:t>av</w:t>
      </w:r>
      <w:proofErr w:type="spellEnd"/>
      <w:r w:rsidR="00223BCC">
        <w:rPr>
          <w:lang w:val="en-AU"/>
        </w:rPr>
        <w:t xml:space="preserve"> (ES)</w:t>
      </w:r>
      <w:r>
        <w:rPr>
          <w:lang w:val="en-AU"/>
        </w:rPr>
        <w:t>.</w:t>
      </w:r>
      <w:r w:rsidRPr="00CB5E61">
        <w:rPr>
          <w:lang w:val="en-AU"/>
        </w:rPr>
        <w:t xml:space="preserve"> </w:t>
      </w:r>
      <w:r>
        <w:rPr>
          <w:lang w:val="en-AU"/>
        </w:rPr>
        <w:t>Descriptive data</w:t>
      </w:r>
      <w:r w:rsidRPr="00CB5E61">
        <w:rPr>
          <w:lang w:val="en-AU"/>
        </w:rPr>
        <w:t xml:space="preserve"> are reported as </w:t>
      </w:r>
      <w:r>
        <w:rPr>
          <w:lang w:val="en-AU"/>
        </w:rPr>
        <w:t xml:space="preserve">the group </w:t>
      </w:r>
      <w:r w:rsidRPr="00CB5E61">
        <w:rPr>
          <w:lang w:val="en-AU"/>
        </w:rPr>
        <w:t xml:space="preserve">mean </w:t>
      </w:r>
      <w:r>
        <w:rPr>
          <w:lang w:val="en-AU"/>
        </w:rPr>
        <w:t>±</w:t>
      </w:r>
      <w:r w:rsidRPr="00CB5E61">
        <w:rPr>
          <w:lang w:val="en-AU"/>
        </w:rPr>
        <w:t xml:space="preserve"> </w:t>
      </w:r>
      <w:r w:rsidR="00474CF9">
        <w:rPr>
          <w:lang w:val="en-AU"/>
        </w:rPr>
        <w:t>standard error</w:t>
      </w:r>
      <w:r w:rsidRPr="00CB5E61">
        <w:rPr>
          <w:lang w:val="en-AU"/>
        </w:rPr>
        <w:t>.</w:t>
      </w:r>
      <w:r>
        <w:t xml:space="preserve">    </w:t>
      </w:r>
    </w:p>
    <w:p w14:paraId="27854C53" w14:textId="3466599C" w:rsidR="00907E33" w:rsidRDefault="009507B9" w:rsidP="00AC5EFC">
      <w:pPr>
        <w:pStyle w:val="Heading1"/>
      </w:pPr>
      <w:bookmarkStart w:id="9" w:name="_35deyw5fk50i" w:colFirst="0" w:colLast="0"/>
      <w:bookmarkEnd w:id="9"/>
      <w:r>
        <w:lastRenderedPageBreak/>
        <w:t>Results</w:t>
      </w:r>
      <w:bookmarkStart w:id="10" w:name="_31qcc7dum29" w:colFirst="0" w:colLast="0"/>
      <w:bookmarkEnd w:id="10"/>
    </w:p>
    <w:p w14:paraId="394B4C76" w14:textId="7808C60F" w:rsidR="00907E33" w:rsidRDefault="006F109C" w:rsidP="005A2CEB">
      <w:pPr>
        <w:pStyle w:val="Heading2"/>
      </w:pPr>
      <w:bookmarkStart w:id="11" w:name="_wlx1r7fposuw" w:colFirst="0" w:colLast="0"/>
      <w:bookmarkEnd w:id="11"/>
      <w:r>
        <w:t>Maximal power</w:t>
      </w:r>
    </w:p>
    <w:p w14:paraId="4593626B" w14:textId="08AA7C0F" w:rsidR="006F109C" w:rsidRDefault="00D14893" w:rsidP="008B69EC">
      <w:commentRangeStart w:id="12"/>
      <w:r>
        <w:t>There</w:t>
      </w:r>
      <w:commentRangeEnd w:id="12"/>
      <w:r w:rsidR="005C0F5C">
        <w:rPr>
          <w:rStyle w:val="CommentReference"/>
        </w:rPr>
        <w:commentReference w:id="12"/>
      </w:r>
      <w:r>
        <w:t xml:space="preserve"> </w:t>
      </w:r>
      <w:r w:rsidR="00B84061">
        <w:t xml:space="preserve">were significant </w:t>
      </w:r>
      <w:r>
        <w:t>main effect</w:t>
      </w:r>
      <w:r w:rsidR="00B84061">
        <w:t>s</w:t>
      </w:r>
      <w:r>
        <w:t xml:space="preserve"> of grip</w:t>
      </w:r>
      <w:r w:rsidR="00B84061">
        <w:t xml:space="preserve">, </w:t>
      </w:r>
      <w:r w:rsidR="00474CF9">
        <w:t>F</w:t>
      </w:r>
      <w:r w:rsidR="00223BCC">
        <w:rPr>
          <w:vertAlign w:val="subscript"/>
        </w:rPr>
        <w:t>1,10</w:t>
      </w:r>
      <w:r w:rsidR="00801424">
        <w:rPr>
          <w:vertAlign w:val="subscript"/>
        </w:rPr>
        <w:t xml:space="preserve"> </w:t>
      </w:r>
      <w:r w:rsidR="00474CF9">
        <w:t xml:space="preserve">= </w:t>
      </w:r>
      <w:r w:rsidR="00801424">
        <w:t>77</w:t>
      </w:r>
      <w:r w:rsidR="00474CF9">
        <w:t>, p</w:t>
      </w:r>
      <w:r w:rsidR="00801424">
        <w:t xml:space="preserve"> &lt; .001</w:t>
      </w:r>
      <w:r w:rsidR="00474CF9">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801424">
        <w:t xml:space="preserve"> </w:t>
      </w:r>
      <w:r w:rsidR="00474CF9">
        <w:t xml:space="preserve">= </w:t>
      </w:r>
      <w:r w:rsidR="00801424">
        <w:t>0.52</w:t>
      </w:r>
      <w:r w:rsidR="00B84061">
        <w:t>,</w:t>
      </w:r>
      <w:r w:rsidR="00474CF9">
        <w:t xml:space="preserve"> and posture</w:t>
      </w:r>
      <w:r w:rsidR="00B84061">
        <w:t xml:space="preserve">, </w:t>
      </w:r>
      <w:r w:rsidR="00474CF9">
        <w:t>F</w:t>
      </w:r>
      <w:r w:rsidR="00223BCC">
        <w:rPr>
          <w:vertAlign w:val="subscript"/>
        </w:rPr>
        <w:t>1,10</w:t>
      </w:r>
      <w:r w:rsidR="00801424">
        <w:rPr>
          <w:vertAlign w:val="subscript"/>
        </w:rPr>
        <w:t xml:space="preserve"> </w:t>
      </w:r>
      <w:r w:rsidR="00474CF9">
        <w:t xml:space="preserve">= </w:t>
      </w:r>
      <w:r w:rsidR="00801424">
        <w:t>29</w:t>
      </w:r>
      <w:r w:rsidR="00474CF9">
        <w:t xml:space="preserve">, p </w:t>
      </w:r>
      <w:r w:rsidR="00801424">
        <w:t>&lt; .001</w:t>
      </w:r>
      <w:r w:rsidR="00474CF9">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801424">
        <w:t xml:space="preserve"> </w:t>
      </w:r>
      <w:r w:rsidR="00474CF9">
        <w:t>=</w:t>
      </w:r>
      <w:r w:rsidR="00801424">
        <w:t xml:space="preserve"> 0.45</w:t>
      </w:r>
      <w:r w:rsidR="00B84061">
        <w:t xml:space="preserve">, and a significant interaction, </w:t>
      </w:r>
      <w:r w:rsidR="00474CF9">
        <w:t>F</w:t>
      </w:r>
      <w:r w:rsidR="00223BCC">
        <w:rPr>
          <w:vertAlign w:val="subscript"/>
        </w:rPr>
        <w:t>1,10</w:t>
      </w:r>
      <w:r w:rsidR="00801424">
        <w:t xml:space="preserve"> </w:t>
      </w:r>
      <w:r w:rsidR="00474CF9">
        <w:t xml:space="preserve">= </w:t>
      </w:r>
      <w:r w:rsidR="00801424">
        <w:t>6.6</w:t>
      </w:r>
      <w:r w:rsidR="00474CF9">
        <w:t>, p</w:t>
      </w:r>
      <w:r w:rsidR="00801424">
        <w:t xml:space="preserve"> </w:t>
      </w:r>
      <w:r w:rsidR="00474CF9">
        <w:t xml:space="preserve">= </w:t>
      </w:r>
      <w:r w:rsidR="00801424">
        <w:t>.027</w:t>
      </w:r>
      <w:r w:rsidR="00474CF9">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801424">
        <w:t xml:space="preserve"> </w:t>
      </w:r>
      <w:r w:rsidR="00474CF9">
        <w:t xml:space="preserve">= </w:t>
      </w:r>
      <w:r w:rsidR="00801424">
        <w:t>0.02</w:t>
      </w:r>
      <w:r w:rsidR="00474CF9">
        <w:t>.</w:t>
      </w:r>
      <w:r w:rsidR="00801424">
        <w:t xml:space="preserve"> </w:t>
      </w:r>
      <w:r w:rsidR="001E6B1A">
        <w:t xml:space="preserve">On average, gripping the handlebar </w:t>
      </w:r>
      <w:r w:rsidR="004C660F">
        <w:t>in</w:t>
      </w:r>
      <w:r w:rsidR="001E6B1A">
        <w:t xml:space="preserve">creased maximal power by </w:t>
      </w:r>
      <w:r w:rsidR="00801424">
        <w:t>10 ± 2</w:t>
      </w:r>
      <w:r w:rsidR="001E6B1A">
        <w:t>% when seated</w:t>
      </w:r>
      <w:r w:rsidR="000134D9">
        <w:t xml:space="preserve">, </w:t>
      </w:r>
      <w:r w:rsidR="001E6B1A">
        <w:t>t</w:t>
      </w:r>
      <w:r w:rsidR="00223BCC">
        <w:rPr>
          <w:vertAlign w:val="subscript"/>
        </w:rPr>
        <w:t>10</w:t>
      </w:r>
      <w:r w:rsidR="00801424">
        <w:t xml:space="preserve"> </w:t>
      </w:r>
      <w:r w:rsidR="001E6B1A">
        <w:t>=</w:t>
      </w:r>
      <w:r w:rsidR="00613D9B">
        <w:t xml:space="preserve"> 5.2</w:t>
      </w:r>
      <w:r w:rsidR="001E6B1A">
        <w:t>, p</w:t>
      </w:r>
      <w:r w:rsidR="00801424">
        <w:t xml:space="preserve"> </w:t>
      </w:r>
      <w:r w:rsidR="001E6B1A">
        <w:t>=</w:t>
      </w:r>
      <w:r w:rsidR="00613D9B">
        <w:t xml:space="preserve"> .002</w:t>
      </w:r>
      <w:r w:rsidR="001E6B1A">
        <w:t>, CI</w:t>
      </w:r>
      <w:r w:rsidR="001E6B1A" w:rsidRPr="00801424">
        <w:rPr>
          <w:vertAlign w:val="subscript"/>
        </w:rPr>
        <w:t>95%</w:t>
      </w:r>
      <w:r w:rsidR="001E6B1A">
        <w:t xml:space="preserve"> [</w:t>
      </w:r>
      <w:r w:rsidR="00801424">
        <w:t>6,14</w:t>
      </w:r>
      <w:r w:rsidR="001E6B1A">
        <w:t>]</w:t>
      </w:r>
      <w:r w:rsidR="00223BCC">
        <w:t>,</w:t>
      </w:r>
      <w:r w:rsidR="001E6B1A">
        <w:t xml:space="preserve"> ES</w:t>
      </w:r>
      <w:r w:rsidR="00801424">
        <w:t xml:space="preserve"> </w:t>
      </w:r>
      <w:r w:rsidR="001E6B1A">
        <w:t>=</w:t>
      </w:r>
      <w:r w:rsidR="00801424">
        <w:t xml:space="preserve"> </w:t>
      </w:r>
      <w:r w:rsidR="00613D9B">
        <w:t>1.4</w:t>
      </w:r>
      <w:r w:rsidR="000134D9">
        <w:t xml:space="preserve">, </w:t>
      </w:r>
      <w:r w:rsidR="001E6B1A">
        <w:t xml:space="preserve">and by </w:t>
      </w:r>
      <w:r w:rsidR="00613D9B">
        <w:t>14 ± 1</w:t>
      </w:r>
      <w:r w:rsidR="001E6B1A">
        <w:t>% when non-seated</w:t>
      </w:r>
      <w:r w:rsidR="000134D9">
        <w:t xml:space="preserve">, </w:t>
      </w:r>
      <w:r w:rsidR="001E6B1A">
        <w:t>t</w:t>
      </w:r>
      <w:r w:rsidR="00223BCC">
        <w:rPr>
          <w:vertAlign w:val="subscript"/>
        </w:rPr>
        <w:t>10</w:t>
      </w:r>
      <w:r w:rsidR="00613D9B">
        <w:t xml:space="preserve"> </w:t>
      </w:r>
      <w:r w:rsidR="001E6B1A">
        <w:t>=</w:t>
      </w:r>
      <w:r w:rsidR="00613D9B">
        <w:t xml:space="preserve"> 9.8</w:t>
      </w:r>
      <w:r w:rsidR="001E6B1A">
        <w:t>, p</w:t>
      </w:r>
      <w:r w:rsidR="00613D9B">
        <w:t xml:space="preserve"> &lt; .001</w:t>
      </w:r>
      <w:r w:rsidR="001E6B1A">
        <w:t>, CI</w:t>
      </w:r>
      <w:r w:rsidR="001E6B1A" w:rsidRPr="00801424">
        <w:rPr>
          <w:vertAlign w:val="subscript"/>
        </w:rPr>
        <w:t>95%</w:t>
      </w:r>
      <w:r w:rsidR="001E6B1A">
        <w:t xml:space="preserve"> [</w:t>
      </w:r>
      <w:r w:rsidR="00613D9B">
        <w:t>11,17</w:t>
      </w:r>
      <w:r w:rsidR="001E6B1A">
        <w:t>]</w:t>
      </w:r>
      <w:r w:rsidR="00223BCC">
        <w:t>,</w:t>
      </w:r>
      <w:r w:rsidR="001E6B1A">
        <w:t xml:space="preserve"> ES</w:t>
      </w:r>
      <w:r w:rsidR="00613D9B">
        <w:t xml:space="preserve"> </w:t>
      </w:r>
      <w:r w:rsidR="001E6B1A">
        <w:t>=</w:t>
      </w:r>
      <w:r w:rsidR="00613D9B">
        <w:t xml:space="preserve"> 2.7</w:t>
      </w:r>
      <w:r w:rsidR="004C660F">
        <w:t xml:space="preserve"> (See Figure 2)</w:t>
      </w:r>
      <w:r w:rsidR="001E6B1A">
        <w:t>.</w:t>
      </w:r>
      <w:r w:rsidR="000134D9">
        <w:t xml:space="preserve"> </w:t>
      </w:r>
      <w:commentRangeStart w:id="13"/>
      <w:r w:rsidR="000134D9">
        <w:t>Thus, we accept our first hypothesis.</w:t>
      </w:r>
      <w:commentRangeEnd w:id="13"/>
      <w:r w:rsidR="005C0F5C">
        <w:rPr>
          <w:rStyle w:val="CommentReference"/>
        </w:rPr>
        <w:commentReference w:id="13"/>
      </w:r>
    </w:p>
    <w:p w14:paraId="53E8A291" w14:textId="5C95DCD3" w:rsidR="006F109C" w:rsidRDefault="006F109C" w:rsidP="005A2CEB">
      <w:pPr>
        <w:pStyle w:val="Heading2"/>
      </w:pPr>
      <w:r>
        <w:t xml:space="preserve">Center of mass </w:t>
      </w:r>
      <w:r w:rsidR="001E6B1A">
        <w:t>acceleration</w:t>
      </w:r>
    </w:p>
    <w:p w14:paraId="4358A63D" w14:textId="2E29D026" w:rsidR="00B70BDC" w:rsidRDefault="00782ACD" w:rsidP="00B70BDC">
      <w:commentRangeStart w:id="14"/>
      <w:r>
        <w:t>For</w:t>
      </w:r>
      <w:commentRangeEnd w:id="14"/>
      <w:r w:rsidR="005C0F5C">
        <w:rPr>
          <w:rStyle w:val="CommentReference"/>
        </w:rPr>
        <w:commentReference w:id="14"/>
      </w:r>
      <w:r>
        <w:t xml:space="preserve"> the seated posture, w</w:t>
      </w:r>
      <w:r w:rsidR="004C660F">
        <w:t xml:space="preserve">e did not detect any </w:t>
      </w:r>
      <w:r>
        <w:t xml:space="preserve">statistically significant </w:t>
      </w:r>
      <w:r w:rsidR="004C660F">
        <w:t>effect</w:t>
      </w:r>
      <w:r w:rsidR="00223BCC">
        <w:t xml:space="preserve"> </w:t>
      </w:r>
      <w:r w:rsidR="004C660F">
        <w:t>of g</w:t>
      </w:r>
      <w:r w:rsidR="001E6B1A">
        <w:t xml:space="preserve">ripping the handlebar </w:t>
      </w:r>
      <w:r w:rsidR="004C660F">
        <w:t xml:space="preserve">on vertical </w:t>
      </w:r>
      <w:r w:rsidR="001E6B1A">
        <w:t>center of mass acceleration. When non-seated, gripping the handlebar increased upward center of mass acceleration from</w:t>
      </w:r>
      <w:r>
        <w:t xml:space="preserve"> 24-39°, t</w:t>
      </w:r>
      <w:r w:rsidRPr="00782ACD">
        <w:rPr>
          <w:vertAlign w:val="subscript"/>
        </w:rPr>
        <w:t>10</w:t>
      </w:r>
      <w:r>
        <w:t xml:space="preserve"> = 5.1, p = .01, and from</w:t>
      </w:r>
      <w:r w:rsidR="001E6B1A">
        <w:t xml:space="preserve"> </w:t>
      </w:r>
      <w:r w:rsidR="004C660F">
        <w:t>13</w:t>
      </w:r>
      <w:r>
        <w:t>5</w:t>
      </w:r>
      <w:r w:rsidR="004C660F">
        <w:t>-1</w:t>
      </w:r>
      <w:r>
        <w:t>63</w:t>
      </w:r>
      <w:r w:rsidR="001E6B1A">
        <w:t>°</w:t>
      </w:r>
      <w:r w:rsidR="00791EC3">
        <w:t xml:space="preserve">, </w:t>
      </w:r>
      <w:r w:rsidR="004C660F">
        <w:t>t</w:t>
      </w:r>
      <w:r w:rsidR="00223BCC">
        <w:rPr>
          <w:vertAlign w:val="subscript"/>
        </w:rPr>
        <w:t>10</w:t>
      </w:r>
      <w:r w:rsidR="00613D9B">
        <w:t xml:space="preserve"> </w:t>
      </w:r>
      <w:r w:rsidR="004C660F">
        <w:t>=</w:t>
      </w:r>
      <w:r w:rsidR="00613D9B">
        <w:t xml:space="preserve"> </w:t>
      </w:r>
      <w:r w:rsidR="004C660F">
        <w:t>5.</w:t>
      </w:r>
      <w:r>
        <w:t>3</w:t>
      </w:r>
      <w:r w:rsidR="004C660F">
        <w:t>, p</w:t>
      </w:r>
      <w:r w:rsidR="00613D9B">
        <w:t xml:space="preserve"> </w:t>
      </w:r>
      <w:r w:rsidR="004C660F">
        <w:t>&lt;</w:t>
      </w:r>
      <w:r w:rsidR="00613D9B">
        <w:t xml:space="preserve"> </w:t>
      </w:r>
      <w:r w:rsidR="004C660F">
        <w:t>.001</w:t>
      </w:r>
      <w:r w:rsidR="00791EC3">
        <w:t xml:space="preserve">, </w:t>
      </w:r>
      <w:r w:rsidR="001E6B1A">
        <w:t>during the crank cycle</w:t>
      </w:r>
      <w:r>
        <w:t xml:space="preserve">. Additionally, gripping the handlebar </w:t>
      </w:r>
      <w:r w:rsidR="001E6B1A">
        <w:t xml:space="preserve">increased downward center of </w:t>
      </w:r>
      <w:r>
        <w:t xml:space="preserve">mass </w:t>
      </w:r>
      <w:r w:rsidR="001E6B1A">
        <w:t>acceleration from 2</w:t>
      </w:r>
      <w:r>
        <w:t>0</w:t>
      </w:r>
      <w:r w:rsidR="004C660F">
        <w:t>7</w:t>
      </w:r>
      <w:r w:rsidR="001E6B1A">
        <w:t>-</w:t>
      </w:r>
      <w:r>
        <w:t>217</w:t>
      </w:r>
      <w:r w:rsidR="001E6B1A">
        <w:t>°</w:t>
      </w:r>
      <w:r>
        <w:t xml:space="preserve">, </w:t>
      </w:r>
      <w:r w:rsidR="004C660F">
        <w:t>t</w:t>
      </w:r>
      <w:r w:rsidR="00223BCC">
        <w:rPr>
          <w:vertAlign w:val="subscript"/>
        </w:rPr>
        <w:t>10</w:t>
      </w:r>
      <w:r w:rsidR="00613D9B">
        <w:t xml:space="preserve"> </w:t>
      </w:r>
      <w:r w:rsidR="004C660F">
        <w:t>=</w:t>
      </w:r>
      <w:r w:rsidR="00613D9B">
        <w:t xml:space="preserve"> </w:t>
      </w:r>
      <w:r>
        <w:t>4</w:t>
      </w:r>
      <w:r w:rsidR="004C660F">
        <w:t>.</w:t>
      </w:r>
      <w:r>
        <w:t>7</w:t>
      </w:r>
      <w:r w:rsidR="004C660F">
        <w:t>, p</w:t>
      </w:r>
      <w:r w:rsidR="00613D9B">
        <w:t xml:space="preserve"> </w:t>
      </w:r>
      <w:r w:rsidR="004C660F">
        <w:t>=</w:t>
      </w:r>
      <w:r w:rsidR="00613D9B">
        <w:t xml:space="preserve"> </w:t>
      </w:r>
      <w:r w:rsidR="004C660F">
        <w:t>.0</w:t>
      </w:r>
      <w:r>
        <w:t>4</w:t>
      </w:r>
      <w:r w:rsidR="00791EC3">
        <w:t xml:space="preserve">, </w:t>
      </w:r>
      <w:r w:rsidR="001E6B1A">
        <w:t xml:space="preserve">and from </w:t>
      </w:r>
      <w:r w:rsidR="004C660F">
        <w:t>3</w:t>
      </w:r>
      <w:r>
        <w:t>18</w:t>
      </w:r>
      <w:r w:rsidR="001E6B1A">
        <w:t>-</w:t>
      </w:r>
      <w:r w:rsidR="004C660F">
        <w:t>3</w:t>
      </w:r>
      <w:r>
        <w:t>50</w:t>
      </w:r>
      <w:r w:rsidR="001E6B1A">
        <w:t xml:space="preserve">° </w:t>
      </w:r>
      <w:r w:rsidR="004C660F">
        <w:t>(t</w:t>
      </w:r>
      <w:r w:rsidR="00223BCC">
        <w:rPr>
          <w:vertAlign w:val="subscript"/>
        </w:rPr>
        <w:t>10</w:t>
      </w:r>
      <w:r w:rsidR="00613D9B">
        <w:t xml:space="preserve"> </w:t>
      </w:r>
      <w:r w:rsidR="004C660F">
        <w:t>=</w:t>
      </w:r>
      <w:r w:rsidR="00613D9B">
        <w:t xml:space="preserve"> </w:t>
      </w:r>
      <w:r w:rsidR="004C660F">
        <w:t>6.</w:t>
      </w:r>
      <w:r>
        <w:t>4</w:t>
      </w:r>
      <w:r w:rsidR="004C660F">
        <w:t>, p</w:t>
      </w:r>
      <w:r w:rsidR="00613D9B">
        <w:t xml:space="preserve"> </w:t>
      </w:r>
      <w:r w:rsidR="004C660F">
        <w:t>&lt;</w:t>
      </w:r>
      <w:r w:rsidR="00613D9B">
        <w:t xml:space="preserve"> </w:t>
      </w:r>
      <w:r w:rsidR="004C660F">
        <w:t xml:space="preserve">.001) </w:t>
      </w:r>
      <w:r w:rsidR="001E6B1A">
        <w:t>during the crank cycle</w:t>
      </w:r>
      <w:r w:rsidR="004C660F">
        <w:t xml:space="preserve"> (See Figure 3)</w:t>
      </w:r>
      <w:r w:rsidR="001E6B1A">
        <w:t xml:space="preserve">. </w:t>
      </w:r>
      <w:r w:rsidR="009832F9">
        <w:t>Thus, we fail to accept the null hypothesis.</w:t>
      </w:r>
    </w:p>
    <w:p w14:paraId="67ABDB09" w14:textId="77777777" w:rsidR="00552E74" w:rsidRDefault="00552E74" w:rsidP="00552E74">
      <w:pPr>
        <w:pStyle w:val="Heading2"/>
      </w:pPr>
      <w:r>
        <w:t>Net upper-body power</w:t>
      </w:r>
    </w:p>
    <w:p w14:paraId="53600085" w14:textId="63FF4C73" w:rsidR="00552E74" w:rsidRDefault="00830948" w:rsidP="00552E74">
      <w:r>
        <w:t xml:space="preserve">On average, </w:t>
      </w:r>
      <w:r w:rsidR="00552E74">
        <w:t>gripping the handlebar increased net upper-body power by 59 ± 31% when seated</w:t>
      </w:r>
      <w:r>
        <w:t>, however, the effect was inconclusive likely due to our small sample size</w:t>
      </w:r>
      <w:r w:rsidR="00552E74">
        <w:t>, t</w:t>
      </w:r>
      <w:r w:rsidR="00552E74" w:rsidRPr="00D00410">
        <w:rPr>
          <w:vertAlign w:val="subscript"/>
        </w:rPr>
        <w:t>10</w:t>
      </w:r>
      <w:r w:rsidR="00552E74">
        <w:t xml:space="preserve"> = </w:t>
      </w:r>
      <w:r>
        <w:t>1</w:t>
      </w:r>
      <w:r w:rsidR="00552E74">
        <w:t>.</w:t>
      </w:r>
      <w:r>
        <w:t>9</w:t>
      </w:r>
      <w:r w:rsidR="00552E74">
        <w:t xml:space="preserve">, p </w:t>
      </w:r>
      <w:r>
        <w:t>=</w:t>
      </w:r>
      <w:r w:rsidR="00552E74">
        <w:t xml:space="preserve"> .0</w:t>
      </w:r>
      <w:r>
        <w:t>9</w:t>
      </w:r>
      <w:r w:rsidR="00552E74">
        <w:t>, CI</w:t>
      </w:r>
      <w:r w:rsidR="00552E74" w:rsidRPr="00D00410">
        <w:rPr>
          <w:vertAlign w:val="subscript"/>
        </w:rPr>
        <w:t>95%</w:t>
      </w:r>
      <w:r w:rsidR="00552E74">
        <w:t xml:space="preserve"> [</w:t>
      </w:r>
      <w:r>
        <w:t>–11</w:t>
      </w:r>
      <w:r w:rsidR="00552E74">
        <w:t>,</w:t>
      </w:r>
      <w:r>
        <w:t>129</w:t>
      </w:r>
      <w:r w:rsidR="00552E74">
        <w:t xml:space="preserve">], ES = </w:t>
      </w:r>
      <w:r>
        <w:t>0</w:t>
      </w:r>
      <w:r w:rsidR="00552E74">
        <w:t>.</w:t>
      </w:r>
      <w:r>
        <w:t>56. When non-seated</w:t>
      </w:r>
      <w:r w:rsidR="00552E74">
        <w:t>,</w:t>
      </w:r>
      <w:r>
        <w:t xml:space="preserve"> gripping the handlebar increased net upper-body power by 49 ± 13%</w:t>
      </w:r>
      <w:r w:rsidR="00552E74">
        <w:t>, t</w:t>
      </w:r>
      <w:r w:rsidR="00552E74">
        <w:rPr>
          <w:vertAlign w:val="subscript"/>
        </w:rPr>
        <w:t>10</w:t>
      </w:r>
      <w:r w:rsidR="00552E74">
        <w:t xml:space="preserve"> = </w:t>
      </w:r>
      <w:r>
        <w:t>3</w:t>
      </w:r>
      <w:r w:rsidR="00552E74">
        <w:t xml:space="preserve">.7, p </w:t>
      </w:r>
      <w:r>
        <w:t>=</w:t>
      </w:r>
      <w:r w:rsidR="00552E74">
        <w:t xml:space="preserve"> .00</w:t>
      </w:r>
      <w:r>
        <w:t>4</w:t>
      </w:r>
      <w:r w:rsidR="00552E74">
        <w:t>, CI</w:t>
      </w:r>
      <w:r w:rsidR="00552E74" w:rsidRPr="006D274A">
        <w:rPr>
          <w:vertAlign w:val="subscript"/>
        </w:rPr>
        <w:t>95%</w:t>
      </w:r>
      <w:r w:rsidR="00552E74">
        <w:t xml:space="preserve"> = [</w:t>
      </w:r>
      <w:r>
        <w:t>19,79</w:t>
      </w:r>
      <w:r w:rsidR="00552E74">
        <w:t xml:space="preserve">], ES = </w:t>
      </w:r>
      <w:r>
        <w:t>1.1</w:t>
      </w:r>
      <w:r w:rsidR="00552E74">
        <w:t xml:space="preserve">. </w:t>
      </w:r>
      <w:r>
        <w:t>Additionally</w:t>
      </w:r>
      <w:r w:rsidR="00552E74">
        <w:t xml:space="preserve">, gripping the handlebar </w:t>
      </w:r>
      <w:r>
        <w:t>increased</w:t>
      </w:r>
      <w:r w:rsidR="00552E74">
        <w:t xml:space="preserve"> net </w:t>
      </w:r>
      <w:r>
        <w:t>upper-body</w:t>
      </w:r>
      <w:r w:rsidR="00552E74">
        <w:t xml:space="preserve"> power as a percentage of net crank power when seated (Grip = </w:t>
      </w:r>
      <w:r>
        <w:t>6</w:t>
      </w:r>
      <w:r w:rsidR="00552E74">
        <w:t xml:space="preserve">% vs. No Grip = </w:t>
      </w:r>
      <w:r>
        <w:t>4</w:t>
      </w:r>
      <w:r w:rsidR="00552E74">
        <w:t xml:space="preserve">%) and when non-seated (Grip = </w:t>
      </w:r>
      <w:r>
        <w:t>9</w:t>
      </w:r>
      <w:r w:rsidR="00552E74">
        <w:t xml:space="preserve">% vs. No Grip = </w:t>
      </w:r>
      <w:r>
        <w:t>6</w:t>
      </w:r>
      <w:r w:rsidR="00552E74">
        <w:t>%) (See Figure 4</w:t>
      </w:r>
      <w:r>
        <w:t>A-B</w:t>
      </w:r>
      <w:r w:rsidR="00552E74">
        <w:t>).</w:t>
      </w:r>
    </w:p>
    <w:p w14:paraId="10A9E562" w14:textId="419384F2" w:rsidR="006F109C" w:rsidRDefault="00F34930" w:rsidP="001E6B1A">
      <w:pPr>
        <w:pStyle w:val="Heading2"/>
      </w:pPr>
      <w:r>
        <w:t>N</w:t>
      </w:r>
      <w:r w:rsidR="00B70BDC">
        <w:t xml:space="preserve">et </w:t>
      </w:r>
      <w:r w:rsidR="00552E74">
        <w:t>leg</w:t>
      </w:r>
      <w:r w:rsidR="00B70BDC">
        <w:t xml:space="preserve"> power</w:t>
      </w:r>
    </w:p>
    <w:p w14:paraId="597E437D" w14:textId="0A976CA6" w:rsidR="00B70BDC" w:rsidRDefault="00D00410" w:rsidP="008B69EC">
      <w:r>
        <w:t>On average</w:t>
      </w:r>
      <w:r w:rsidR="009832F9">
        <w:t xml:space="preserve">, gripping the handlebar increased </w:t>
      </w:r>
      <w:r w:rsidR="006D274A">
        <w:t xml:space="preserve">net </w:t>
      </w:r>
      <w:r w:rsidR="009832F9">
        <w:t xml:space="preserve">leg power </w:t>
      </w:r>
      <w:r>
        <w:t>by 8 ± 1% when seated, t</w:t>
      </w:r>
      <w:r w:rsidRPr="00D00410">
        <w:rPr>
          <w:vertAlign w:val="subscript"/>
        </w:rPr>
        <w:t>10</w:t>
      </w:r>
      <w:r>
        <w:t xml:space="preserve"> = 5.6, p &lt; .001, CI</w:t>
      </w:r>
      <w:r w:rsidRPr="00D00410">
        <w:rPr>
          <w:vertAlign w:val="subscript"/>
        </w:rPr>
        <w:t>95%</w:t>
      </w:r>
      <w:r>
        <w:t xml:space="preserve"> [5,11], ES = </w:t>
      </w:r>
      <w:r w:rsidR="006D274A">
        <w:t>1</w:t>
      </w:r>
      <w:r>
        <w:t>.</w:t>
      </w:r>
      <w:r w:rsidR="006D274A">
        <w:t>7</w:t>
      </w:r>
      <w:r>
        <w:t>, and by 11 ± 1% when non-seated, t</w:t>
      </w:r>
      <w:r>
        <w:rPr>
          <w:vertAlign w:val="subscript"/>
        </w:rPr>
        <w:t>10</w:t>
      </w:r>
      <w:r>
        <w:t xml:space="preserve"> = </w:t>
      </w:r>
      <w:r w:rsidR="006D274A">
        <w:t>8.7, p &lt; .001, CI</w:t>
      </w:r>
      <w:r w:rsidR="006D274A" w:rsidRPr="006D274A">
        <w:rPr>
          <w:vertAlign w:val="subscript"/>
        </w:rPr>
        <w:t>95%</w:t>
      </w:r>
      <w:r w:rsidR="006D274A">
        <w:t xml:space="preserve"> = [8</w:t>
      </w:r>
      <w:r w:rsidR="00830948">
        <w:t>,</w:t>
      </w:r>
      <w:r w:rsidR="006D274A">
        <w:t>14], ES = 2.6</w:t>
      </w:r>
      <w:r>
        <w:t>.</w:t>
      </w:r>
      <w:r w:rsidR="006D274A">
        <w:t xml:space="preserve"> But</w:t>
      </w:r>
      <w:del w:id="15" w:author="Andy" w:date="2021-07-03T16:36:00Z">
        <w:r w:rsidR="006D274A" w:rsidDel="005C0F5C">
          <w:delText>,</w:delText>
        </w:r>
      </w:del>
      <w:r w:rsidR="006D274A">
        <w:t xml:space="preserve"> gripping the handlebar decreased net leg power as a percentage of net crank power </w:t>
      </w:r>
      <w:r w:rsidR="006D274A">
        <w:lastRenderedPageBreak/>
        <w:t xml:space="preserve">when seated (Grip = 94% vs. No Grip = 96%) and when non-seated (Grip = 91% vs. No Grip = 94%) </w:t>
      </w:r>
      <w:r w:rsidR="00552E74">
        <w:t>(See Figure 4C-D)</w:t>
      </w:r>
      <w:r w:rsidR="00830948">
        <w:t>.</w:t>
      </w:r>
    </w:p>
    <w:p w14:paraId="0B8C2CF3" w14:textId="1A11D5FF" w:rsidR="00565EAA" w:rsidRDefault="00565EAA" w:rsidP="008B69EC">
      <w:pPr>
        <w:sectPr w:rsidR="00565EAA" w:rsidSect="00E229B5">
          <w:pgSz w:w="12240" w:h="15840"/>
          <w:pgMar w:top="1440" w:right="1440" w:bottom="1440" w:left="1440" w:header="720" w:footer="720" w:gutter="0"/>
          <w:lnNumType w:countBy="1" w:restart="continuous"/>
          <w:cols w:space="720"/>
        </w:sectPr>
      </w:pPr>
    </w:p>
    <w:p w14:paraId="1BA52837" w14:textId="77777777" w:rsidR="00907E33" w:rsidRDefault="009507B9" w:rsidP="008B69EC">
      <w:pPr>
        <w:pStyle w:val="Heading1"/>
      </w:pPr>
      <w:r>
        <w:lastRenderedPageBreak/>
        <w:t>Discussion</w:t>
      </w:r>
    </w:p>
    <w:p w14:paraId="4B3C1AE2" w14:textId="77777777" w:rsidR="00565EAA" w:rsidRDefault="00565EAA" w:rsidP="003530D7"/>
    <w:p w14:paraId="001BBE39" w14:textId="131D1F5B" w:rsidR="008E6AFE" w:rsidRPr="008E6AFE" w:rsidRDefault="008E6AFE" w:rsidP="008E6AFE">
      <w:pPr>
        <w:sectPr w:rsidR="008E6AFE" w:rsidRPr="008E6AFE" w:rsidSect="00E229B5">
          <w:pgSz w:w="12240" w:h="15840"/>
          <w:pgMar w:top="1440" w:right="1440" w:bottom="1440" w:left="1440" w:header="720" w:footer="720" w:gutter="0"/>
          <w:lnNumType w:countBy="1" w:restart="continuous"/>
          <w:cols w:space="720"/>
        </w:sectPr>
      </w:pPr>
    </w:p>
    <w:p w14:paraId="49EBA5D9" w14:textId="57E17A40" w:rsidR="0043153B" w:rsidRDefault="0043153B" w:rsidP="008B69EC">
      <w:pPr>
        <w:pStyle w:val="Heading1"/>
      </w:pPr>
      <w:r>
        <w:lastRenderedPageBreak/>
        <w:t>Declarations</w:t>
      </w:r>
    </w:p>
    <w:p w14:paraId="16C6F069" w14:textId="0096B34C" w:rsidR="0043153B" w:rsidRDefault="0043153B" w:rsidP="0043153B">
      <w:pPr>
        <w:pStyle w:val="Heading2"/>
      </w:pPr>
      <w:r>
        <w:t>Funding</w:t>
      </w:r>
    </w:p>
    <w:p w14:paraId="30692701" w14:textId="3C258735" w:rsidR="00565EAA" w:rsidRPr="00565EAA" w:rsidRDefault="00DB49E3" w:rsidP="00565EAA">
      <w:r>
        <w:t xml:space="preserve">R.D.W. and C.R-M. </w:t>
      </w:r>
      <w:r w:rsidR="00B02BCD">
        <w:t>were s</w:t>
      </w:r>
      <w:r w:rsidR="00B02BCD" w:rsidRPr="00B02BCD">
        <w:t>upported by an Australian Government Research Training Program Scholarship</w:t>
      </w:r>
      <w:r w:rsidR="00B02BCD">
        <w:t>.</w:t>
      </w:r>
      <w:r>
        <w:t xml:space="preserve"> </w:t>
      </w:r>
    </w:p>
    <w:p w14:paraId="6D1D294A" w14:textId="45D92061" w:rsidR="00907E33" w:rsidRDefault="009507B9" w:rsidP="0043153B">
      <w:pPr>
        <w:pStyle w:val="Heading2"/>
      </w:pPr>
      <w:r>
        <w:t>Conflict of interest statement</w:t>
      </w:r>
    </w:p>
    <w:p w14:paraId="35BC14E0" w14:textId="4B877CA5" w:rsidR="00565EAA" w:rsidRPr="00565EAA" w:rsidRDefault="00DB49E3" w:rsidP="00565EAA">
      <w:r>
        <w:t>No conflicts of interest to disclose.</w:t>
      </w:r>
    </w:p>
    <w:p w14:paraId="4F8D135D" w14:textId="11940355" w:rsidR="00907E33" w:rsidRDefault="0043153B" w:rsidP="0043153B">
      <w:pPr>
        <w:pStyle w:val="Heading2"/>
      </w:pPr>
      <w:bookmarkStart w:id="16" w:name="_mbs9q8zes1l3" w:colFirst="0" w:colLast="0"/>
      <w:bookmarkEnd w:id="16"/>
      <w:r>
        <w:t>Availability of data</w:t>
      </w:r>
    </w:p>
    <w:p w14:paraId="110B51AF" w14:textId="46131117" w:rsidR="0043153B" w:rsidRPr="0043153B" w:rsidRDefault="0043153B" w:rsidP="0043153B">
      <w:r>
        <w:t xml:space="preserve">Data can be found at </w:t>
      </w:r>
      <w:r w:rsidRPr="0043153B">
        <w:rPr>
          <w:highlight w:val="yellow"/>
        </w:rPr>
        <w:t>[INSERT URL]</w:t>
      </w:r>
      <w:r w:rsidR="00DB49E3">
        <w:t>.</w:t>
      </w:r>
    </w:p>
    <w:p w14:paraId="69FD0F50" w14:textId="08483F93" w:rsidR="0043153B" w:rsidRDefault="0043153B" w:rsidP="0043153B">
      <w:pPr>
        <w:pStyle w:val="Heading2"/>
      </w:pPr>
      <w:r>
        <w:t>Authors’ contributions</w:t>
      </w:r>
    </w:p>
    <w:p w14:paraId="2445E5BD" w14:textId="3BC493F6" w:rsidR="0043153B" w:rsidRDefault="00B02BCD" w:rsidP="008B69EC">
      <w:r>
        <w:t>R.D.W. and G.A.L. concept</w:t>
      </w:r>
      <w:r w:rsidR="005E20EF">
        <w:t>ualized</w:t>
      </w:r>
      <w:r>
        <w:t xml:space="preserve"> and design</w:t>
      </w:r>
      <w:r w:rsidR="005E20EF">
        <w:t>ed</w:t>
      </w:r>
      <w:r>
        <w:t xml:space="preserve"> </w:t>
      </w:r>
      <w:ins w:id="17" w:author="Andy" w:date="2021-07-03T16:37:00Z">
        <w:r w:rsidR="005C0F5C">
          <w:t xml:space="preserve">the </w:t>
        </w:r>
      </w:ins>
      <w:r w:rsidR="005E20EF">
        <w:t>experiment</w:t>
      </w:r>
      <w:r>
        <w:t xml:space="preserve">. </w:t>
      </w:r>
      <w:r w:rsidR="005E20EF">
        <w:t>C.R-M.</w:t>
      </w:r>
      <w:ins w:id="18" w:author="Andy" w:date="2021-07-03T16:37:00Z">
        <w:r w:rsidR="005C0F5C">
          <w:t>,</w:t>
        </w:r>
      </w:ins>
      <w:del w:id="19" w:author="Andy" w:date="2021-07-03T16:37:00Z">
        <w:r w:rsidR="005E20EF" w:rsidDel="005C0F5C">
          <w:delText xml:space="preserve"> and</w:delText>
        </w:r>
      </w:del>
      <w:r w:rsidR="005E20EF">
        <w:t xml:space="preserve"> </w:t>
      </w:r>
      <w:r>
        <w:t>G.A.L</w:t>
      </w:r>
      <w:ins w:id="20" w:author="Andy" w:date="2021-07-03T16:37:00Z">
        <w:r w:rsidR="005C0F5C">
          <w:t xml:space="preserve"> and A.G.C</w:t>
        </w:r>
      </w:ins>
      <w:r>
        <w:t>.</w:t>
      </w:r>
      <w:r w:rsidR="005E20EF">
        <w:t xml:space="preserve"> </w:t>
      </w:r>
      <w:r w:rsidR="00704571">
        <w:t xml:space="preserve">conducted </w:t>
      </w:r>
      <w:ins w:id="21" w:author="Andy" w:date="2021-07-03T16:37:00Z">
        <w:r w:rsidR="005C0F5C">
          <w:t xml:space="preserve">the </w:t>
        </w:r>
      </w:ins>
      <w:r w:rsidR="00704571">
        <w:t>experiment</w:t>
      </w:r>
      <w:ins w:id="22" w:author="Andy" w:date="2021-07-03T16:37:00Z">
        <w:r w:rsidR="005C0F5C">
          <w:t>s</w:t>
        </w:r>
      </w:ins>
      <w:r w:rsidR="005E20EF">
        <w:t>.</w:t>
      </w:r>
      <w:r>
        <w:t xml:space="preserve"> R.D.W. </w:t>
      </w:r>
      <w:r w:rsidR="005E20EF">
        <w:t xml:space="preserve">analyzed data, </w:t>
      </w:r>
      <w:r w:rsidR="00704571">
        <w:t xml:space="preserve">prepared figures, </w:t>
      </w:r>
      <w:r w:rsidR="005E20EF">
        <w:t xml:space="preserve">and drafted manuscript. R.D.W., </w:t>
      </w:r>
      <w:r w:rsidR="00DB49E3">
        <w:t>C.R-M</w:t>
      </w:r>
      <w:r w:rsidR="005E20EF">
        <w:t>.</w:t>
      </w:r>
      <w:r w:rsidR="00DB49E3">
        <w:t>, A.G.C</w:t>
      </w:r>
      <w:r w:rsidR="005E20EF">
        <w:t>.</w:t>
      </w:r>
      <w:r w:rsidR="00DB49E3">
        <w:t xml:space="preserve">, </w:t>
      </w:r>
      <w:r w:rsidR="005E20EF">
        <w:t xml:space="preserve">and </w:t>
      </w:r>
      <w:r w:rsidR="00DB49E3">
        <w:t>G.A.L</w:t>
      </w:r>
      <w:r w:rsidR="005E20EF">
        <w:t xml:space="preserve">. </w:t>
      </w:r>
      <w:r w:rsidR="00704571">
        <w:t xml:space="preserve">interpreted results, </w:t>
      </w:r>
      <w:r w:rsidR="005E20EF">
        <w:t>revised manuscript, and approved final version of manuscript.</w:t>
      </w:r>
    </w:p>
    <w:p w14:paraId="37C2D8D3" w14:textId="07F02EF3" w:rsidR="00565EAA" w:rsidRDefault="00565EAA" w:rsidP="008B69EC">
      <w:pPr>
        <w:sectPr w:rsidR="00565EAA" w:rsidSect="00E229B5">
          <w:pgSz w:w="12240" w:h="15840"/>
          <w:pgMar w:top="1440" w:right="1440" w:bottom="1440" w:left="1440" w:header="720" w:footer="720" w:gutter="0"/>
          <w:lnNumType w:countBy="1" w:restart="continuous"/>
          <w:cols w:space="720"/>
        </w:sectPr>
      </w:pPr>
    </w:p>
    <w:p w14:paraId="4904DE0F" w14:textId="18FED2B6" w:rsidR="00907E33" w:rsidRDefault="009507B9" w:rsidP="008B69EC">
      <w:pPr>
        <w:pStyle w:val="Heading1"/>
      </w:pPr>
      <w:bookmarkStart w:id="23" w:name="_wfnt6cm9weum" w:colFirst="0" w:colLast="0"/>
      <w:bookmarkEnd w:id="23"/>
      <w:r>
        <w:lastRenderedPageBreak/>
        <w:t>References</w:t>
      </w:r>
    </w:p>
    <w:p w14:paraId="25F652C0" w14:textId="77777777" w:rsidR="003378EC" w:rsidRPr="00AC5EFC" w:rsidRDefault="003378EC" w:rsidP="00AC5EFC"/>
    <w:p w14:paraId="08A8031F" w14:textId="77777777" w:rsidR="00E229B5" w:rsidRDefault="00E229B5" w:rsidP="008B69EC">
      <w:pPr>
        <w:sectPr w:rsidR="00E229B5" w:rsidSect="00E229B5">
          <w:pgSz w:w="12240" w:h="15840"/>
          <w:pgMar w:top="1440" w:right="1440" w:bottom="1440" w:left="1440" w:header="720" w:footer="720" w:gutter="0"/>
          <w:lnNumType w:countBy="1" w:restart="continuous"/>
          <w:cols w:space="720"/>
        </w:sectPr>
      </w:pPr>
    </w:p>
    <w:p w14:paraId="788F9A43" w14:textId="1D6A5AA0" w:rsidR="00E229B5" w:rsidRDefault="00E229B5" w:rsidP="008B69EC">
      <w:pPr>
        <w:pStyle w:val="Heading1"/>
      </w:pPr>
      <w:r>
        <w:lastRenderedPageBreak/>
        <w:t>Figures and captions</w:t>
      </w:r>
    </w:p>
    <w:p w14:paraId="706D7015" w14:textId="293F9DCC" w:rsidR="00837A51" w:rsidRDefault="00071A39" w:rsidP="008B69EC">
      <w:bookmarkStart w:id="24" w:name="_bi3ee2vipwsg" w:colFirst="0" w:colLast="0"/>
      <w:bookmarkStart w:id="25" w:name="_jmzuaj9a6hl9" w:colFirst="0" w:colLast="0"/>
      <w:bookmarkEnd w:id="24"/>
      <w:bookmarkEnd w:id="25"/>
      <w:r>
        <w:rPr>
          <w:noProof/>
        </w:rPr>
        <w:drawing>
          <wp:inline distT="0" distB="0" distL="0" distR="0" wp14:anchorId="089576FA" wp14:editId="758FDA9C">
            <wp:extent cx="5943600" cy="2958465"/>
            <wp:effectExtent l="0" t="0" r="0" b="635"/>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58465"/>
                    </a:xfrm>
                    <a:prstGeom prst="rect">
                      <a:avLst/>
                    </a:prstGeom>
                  </pic:spPr>
                </pic:pic>
              </a:graphicData>
            </a:graphic>
          </wp:inline>
        </w:drawing>
      </w:r>
    </w:p>
    <w:p w14:paraId="4B80EEB9" w14:textId="3AFFF4E8" w:rsidR="00E922DE" w:rsidRPr="00B33302" w:rsidRDefault="00DB49E3" w:rsidP="00481611">
      <w:pPr>
        <w:pStyle w:val="NoSpacing"/>
        <w:sectPr w:rsidR="00E922DE" w:rsidRPr="00B33302" w:rsidSect="00E229B5">
          <w:pgSz w:w="12240" w:h="15840"/>
          <w:pgMar w:top="1440" w:right="1440" w:bottom="1440" w:left="1440" w:header="720" w:footer="720" w:gutter="0"/>
          <w:lnNumType w:countBy="1" w:restart="continuous"/>
          <w:cols w:space="720"/>
        </w:sectPr>
      </w:pPr>
      <w:r w:rsidRPr="00DB49E3">
        <w:rPr>
          <w:b/>
          <w:bCs/>
        </w:rPr>
        <w:t>Figure 1.</w:t>
      </w:r>
      <w:r>
        <w:t xml:space="preserve"> </w:t>
      </w:r>
      <w:r w:rsidR="00A60221">
        <w:t>Hand position in</w:t>
      </w:r>
      <w:r w:rsidR="00E922DE">
        <w:t xml:space="preserve"> </w:t>
      </w:r>
      <w:r w:rsidR="00071A39">
        <w:t xml:space="preserve">the grip (left) and no-grip (right) </w:t>
      </w:r>
      <w:r w:rsidR="00E922DE">
        <w:t>conditions</w:t>
      </w:r>
      <w:r w:rsidR="00A60221">
        <w:t xml:space="preserve">. For the no-grip condition, we asked </w:t>
      </w:r>
      <w:r w:rsidR="000134D9">
        <w:t>participants</w:t>
      </w:r>
      <w:r w:rsidR="00A60221">
        <w:t xml:space="preserve"> to rest their closed fists on top of the handlebar drops. </w:t>
      </w:r>
      <w:r w:rsidR="000134D9">
        <w:t>Participants</w:t>
      </w:r>
      <w:r w:rsidR="00A60221">
        <w:t xml:space="preserve"> performed the all-out sprints </w:t>
      </w:r>
      <w:r w:rsidR="00071A39">
        <w:t>on a cycling ergometer set to isokinetic mode at 120 revolutions per minute (RPM)</w:t>
      </w:r>
      <w:r>
        <w:t>.</w:t>
      </w:r>
      <w:r w:rsidR="00071A39">
        <w:t xml:space="preserve"> </w:t>
      </w:r>
    </w:p>
    <w:p w14:paraId="3611742C" w14:textId="7D541FBD" w:rsidR="00E922DE" w:rsidRDefault="00E922DE" w:rsidP="008B69EC">
      <w:pPr>
        <w:rPr>
          <w:b/>
          <w:bCs/>
        </w:rPr>
      </w:pPr>
      <w:r>
        <w:rPr>
          <w:b/>
          <w:bCs/>
          <w:noProof/>
        </w:rPr>
        <w:lastRenderedPageBreak/>
        <w:drawing>
          <wp:inline distT="0" distB="0" distL="0" distR="0" wp14:anchorId="1F528B13" wp14:editId="28EBBD6D">
            <wp:extent cx="4521200" cy="535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1200" cy="5359400"/>
                    </a:xfrm>
                    <a:prstGeom prst="rect">
                      <a:avLst/>
                    </a:prstGeom>
                  </pic:spPr>
                </pic:pic>
              </a:graphicData>
            </a:graphic>
          </wp:inline>
        </w:drawing>
      </w:r>
    </w:p>
    <w:p w14:paraId="3577528C" w14:textId="0CDC71EB" w:rsidR="00E922DE" w:rsidRDefault="00E922DE" w:rsidP="00B014ED">
      <w:pPr>
        <w:pStyle w:val="NoSpacing"/>
        <w:sectPr w:rsidR="00E922DE" w:rsidSect="00E229B5">
          <w:pgSz w:w="12240" w:h="15840"/>
          <w:pgMar w:top="1440" w:right="1440" w:bottom="1440" w:left="1440" w:header="720" w:footer="720" w:gutter="0"/>
          <w:lnNumType w:countBy="1" w:restart="continuous"/>
          <w:cols w:space="720"/>
        </w:sectPr>
      </w:pPr>
      <w:r>
        <w:rPr>
          <w:b/>
          <w:bCs/>
        </w:rPr>
        <w:t xml:space="preserve">Figure 2. </w:t>
      </w:r>
      <w:r>
        <w:t xml:space="preserve">Individual </w:t>
      </w:r>
      <w:r w:rsidR="00F519C3">
        <w:t xml:space="preserve">(color) </w:t>
      </w:r>
      <w:r>
        <w:t>and group mean</w:t>
      </w:r>
      <w:r w:rsidR="00F519C3">
        <w:t xml:space="preserve"> (black)</w:t>
      </w:r>
      <w:r>
        <w:t xml:space="preserve"> maximum crank power</w:t>
      </w:r>
      <w:r w:rsidR="00F519C3">
        <w:t xml:space="preserve"> over one crank cycle during the grip and no-grip conditions in a seated (A) and non-seated (B) posture</w:t>
      </w:r>
      <w:r>
        <w:t>.</w:t>
      </w:r>
      <w:r w:rsidR="00F519C3">
        <w:t xml:space="preserve"> </w:t>
      </w:r>
      <w:r w:rsidR="00B014ED">
        <w:t>Panels C and D show t</w:t>
      </w:r>
      <w:r w:rsidR="00F519C3">
        <w:t>he</w:t>
      </w:r>
      <w:r w:rsidR="00B014ED">
        <w:t xml:space="preserve"> individual (color) and group mean (solid line)</w:t>
      </w:r>
      <w:r w:rsidR="00F519C3">
        <w:t xml:space="preserve"> percentage change in</w:t>
      </w:r>
      <w:r w:rsidR="00B014ED">
        <w:t xml:space="preserve"> maximum power during</w:t>
      </w:r>
      <w:r w:rsidR="00F519C3">
        <w:t xml:space="preserve"> the no-grip condition compared to the grip condition in a seated and non-seated posture, respectively.</w:t>
      </w:r>
      <w:r w:rsidR="00B014ED">
        <w:t xml:space="preserve"> The grey patches show the kernel distribution of the percentage changes, and the horizontal dotted lines show the 95% confidence intervals. ES, effect size.</w:t>
      </w:r>
    </w:p>
    <w:p w14:paraId="5C0A93A8" w14:textId="368371D1" w:rsidR="00E922DE" w:rsidRDefault="00E011EB" w:rsidP="008B69EC">
      <w:ins w:id="26" w:author="Andy" w:date="2021-07-02T14:40:00Z">
        <w:r>
          <w:rPr>
            <w:noProof/>
          </w:rPr>
          <w:lastRenderedPageBreak/>
          <mc:AlternateContent>
            <mc:Choice Requires="wps">
              <w:drawing>
                <wp:anchor distT="0" distB="0" distL="114300" distR="114300" simplePos="0" relativeHeight="251659264" behindDoc="0" locked="0" layoutInCell="1" allowOverlap="1" wp14:anchorId="6BB2346B" wp14:editId="3B1D48CA">
                  <wp:simplePos x="0" y="0"/>
                  <wp:positionH relativeFrom="column">
                    <wp:posOffset>3681485</wp:posOffset>
                  </wp:positionH>
                  <wp:positionV relativeFrom="paragraph">
                    <wp:posOffset>251607</wp:posOffset>
                  </wp:positionV>
                  <wp:extent cx="0" cy="5296877"/>
                  <wp:effectExtent l="63500" t="25400" r="63500" b="75565"/>
                  <wp:wrapNone/>
                  <wp:docPr id="4" name="Straight Connector 4"/>
                  <wp:cNvGraphicFramePr/>
                  <a:graphic xmlns:a="http://schemas.openxmlformats.org/drawingml/2006/main">
                    <a:graphicData uri="http://schemas.microsoft.com/office/word/2010/wordprocessingShape">
                      <wps:wsp>
                        <wps:cNvCnPr/>
                        <wps:spPr>
                          <a:xfrm>
                            <a:off x="0" y="0"/>
                            <a:ext cx="0" cy="529687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E439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9pt,19.8pt" to="289.9pt,43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" strokecolor="#4f81bd [3204]" strokeweight="2pt">
                  <v:shadow on="t" color="black" opacity="24903f" origin=",.5" offset="0,.55556mm"/>
                </v:line>
              </w:pict>
            </mc:Fallback>
          </mc:AlternateContent>
        </w:r>
      </w:ins>
      <w:r w:rsidR="00E922DE">
        <w:rPr>
          <w:noProof/>
        </w:rPr>
        <w:drawing>
          <wp:inline distT="0" distB="0" distL="0" distR="0" wp14:anchorId="0EA66A43" wp14:editId="2DE93B13">
            <wp:extent cx="5598411" cy="6159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98411" cy="6159500"/>
                    </a:xfrm>
                    <a:prstGeom prst="rect">
                      <a:avLst/>
                    </a:prstGeom>
                  </pic:spPr>
                </pic:pic>
              </a:graphicData>
            </a:graphic>
          </wp:inline>
        </w:drawing>
      </w:r>
    </w:p>
    <w:p w14:paraId="45D63746" w14:textId="4CF9E701" w:rsidR="00E922DE" w:rsidRDefault="00E922DE" w:rsidP="00F2763D">
      <w:pPr>
        <w:pStyle w:val="NoSpacing"/>
        <w:sectPr w:rsidR="00E922DE" w:rsidSect="00E229B5">
          <w:pgSz w:w="12240" w:h="15840"/>
          <w:pgMar w:top="1440" w:right="1440" w:bottom="1440" w:left="1440" w:header="720" w:footer="720" w:gutter="0"/>
          <w:lnNumType w:countBy="1" w:restart="continuous"/>
          <w:cols w:space="720"/>
        </w:sectPr>
      </w:pPr>
      <w:r w:rsidRPr="00E922DE">
        <w:rPr>
          <w:b/>
          <w:bCs/>
        </w:rPr>
        <w:t>Figure 3.</w:t>
      </w:r>
      <w:r>
        <w:rPr>
          <w:b/>
          <w:bCs/>
        </w:rPr>
        <w:t xml:space="preserve"> </w:t>
      </w:r>
      <w:r>
        <w:t xml:space="preserve">Angle-series plots of </w:t>
      </w:r>
      <w:r w:rsidR="00F2763D">
        <w:t xml:space="preserve">group mean (n=11) rider </w:t>
      </w:r>
      <w:r>
        <w:t>center of mass</w:t>
      </w:r>
      <w:r w:rsidR="00F2763D">
        <w:t xml:space="preserve"> (</w:t>
      </w:r>
      <w:proofErr w:type="spellStart"/>
      <w:r w:rsidR="00F2763D">
        <w:t>CoM</w:t>
      </w:r>
      <w:proofErr w:type="spellEnd"/>
      <w:r w:rsidR="00F2763D">
        <w:t>)</w:t>
      </w:r>
      <w:r>
        <w:t xml:space="preserve"> displacement</w:t>
      </w:r>
      <w:r w:rsidR="00F2763D">
        <w:t xml:space="preserve"> (A-B)</w:t>
      </w:r>
      <w:r>
        <w:t>, velocity</w:t>
      </w:r>
      <w:r w:rsidR="00F2763D">
        <w:t xml:space="preserve"> (C-D)</w:t>
      </w:r>
      <w:r>
        <w:t>, and acceleration</w:t>
      </w:r>
      <w:r w:rsidR="00F2763D">
        <w:t xml:space="preserve"> (E-F) during the maximum crank power cycle in a seated (left) or non-seated (right) posture while either gripping (thin) or not gripping (thick) the handlebar.</w:t>
      </w:r>
      <w:r>
        <w:t xml:space="preserve"> </w:t>
      </w:r>
      <w:r w:rsidR="00F2763D">
        <w:t xml:space="preserve">One-dimensional </w:t>
      </w:r>
      <w:r>
        <w:t>Statistical Parametric Mapping (SPM) analys</w:t>
      </w:r>
      <w:r w:rsidR="00F2763D">
        <w:t>e</w:t>
      </w:r>
      <w:r>
        <w:t>s</w:t>
      </w:r>
      <w:r w:rsidR="00F2763D">
        <w:t xml:space="preserve"> (G-H)</w:t>
      </w:r>
      <w:r>
        <w:t xml:space="preserve"> </w:t>
      </w:r>
      <w:r w:rsidR="00F2763D">
        <w:t>were used to</w:t>
      </w:r>
      <w:r>
        <w:t xml:space="preserve"> test for statistical differences</w:t>
      </w:r>
      <w:r w:rsidR="00F2763D">
        <w:t xml:space="preserve"> in vertical </w:t>
      </w:r>
      <w:proofErr w:type="spellStart"/>
      <w:r w:rsidR="00F2763D">
        <w:t>CoM</w:t>
      </w:r>
      <w:proofErr w:type="spellEnd"/>
      <w:r w:rsidR="00F2763D">
        <w:t xml:space="preserve"> acceleration</w:t>
      </w:r>
      <w:r>
        <w:t xml:space="preserve"> between handgrip conditions </w:t>
      </w:r>
      <w:r w:rsidR="00F2763D">
        <w:t xml:space="preserve">over a complete </w:t>
      </w:r>
      <w:r>
        <w:t xml:space="preserve">crank </w:t>
      </w:r>
      <w:r w:rsidR="00F2763D">
        <w:t>cycle</w:t>
      </w:r>
      <w:r>
        <w:t>.</w:t>
      </w:r>
      <w:r w:rsidR="00F2763D">
        <w:t xml:space="preserve"> The red dotted lines in panels G and H show the critical-t threshold at </w:t>
      </w:r>
      <w:r w:rsidR="006279BD">
        <w:t>the</w:t>
      </w:r>
      <w:r w:rsidR="00F2763D">
        <w:t xml:space="preserve"> corrected alpha level.</w:t>
      </w:r>
    </w:p>
    <w:p w14:paraId="389B54AE" w14:textId="173D1860" w:rsidR="00E922DE" w:rsidRDefault="00E922DE" w:rsidP="008B69EC">
      <w:r>
        <w:rPr>
          <w:noProof/>
        </w:rPr>
        <w:lastRenderedPageBreak/>
        <w:drawing>
          <wp:inline distT="0" distB="0" distL="0" distR="0" wp14:anchorId="1DDCE129" wp14:editId="2B7BA4E1">
            <wp:extent cx="4635500" cy="549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35500" cy="5499100"/>
                    </a:xfrm>
                    <a:prstGeom prst="rect">
                      <a:avLst/>
                    </a:prstGeom>
                  </pic:spPr>
                </pic:pic>
              </a:graphicData>
            </a:graphic>
          </wp:inline>
        </w:drawing>
      </w:r>
    </w:p>
    <w:p w14:paraId="32E89EF2" w14:textId="09B1D019" w:rsidR="00E922DE" w:rsidRPr="00E922DE" w:rsidRDefault="00E922DE" w:rsidP="00B014ED">
      <w:pPr>
        <w:pStyle w:val="NoSpacing"/>
      </w:pPr>
      <w:r w:rsidRPr="00E922DE">
        <w:rPr>
          <w:b/>
          <w:bCs/>
        </w:rPr>
        <w:t>Figure 4.</w:t>
      </w:r>
      <w:r>
        <w:t xml:space="preserve"> Individual </w:t>
      </w:r>
      <w:r w:rsidR="00F2763D">
        <w:t xml:space="preserve">(color) </w:t>
      </w:r>
      <w:r>
        <w:t>and group mean</w:t>
      </w:r>
      <w:r w:rsidR="00F2763D">
        <w:t xml:space="preserve"> (black)</w:t>
      </w:r>
      <w:r>
        <w:t xml:space="preserve"> upper-body power</w:t>
      </w:r>
      <w:r w:rsidR="00B014ED">
        <w:t xml:space="preserve"> (A-B)</w:t>
      </w:r>
      <w:r>
        <w:t xml:space="preserve"> </w:t>
      </w:r>
      <w:r w:rsidR="00B014ED">
        <w:t xml:space="preserve">and leg power (C-D) </w:t>
      </w:r>
      <w:r w:rsidR="00481611">
        <w:t>over</w:t>
      </w:r>
      <w:r>
        <w:t xml:space="preserve"> the maximum crank power cycle</w:t>
      </w:r>
      <w:r w:rsidR="00481611">
        <w:t xml:space="preserve"> in a seated (left) and non-seated (right) posture</w:t>
      </w:r>
      <w:r>
        <w:t xml:space="preserve"> in watts (A-D) and as a percentage of total crank power (inset).</w:t>
      </w:r>
      <w:r w:rsidR="00481611">
        <w:t xml:space="preserve"> Leg power was calculated as the sum of hip, knee, and ankle power from both legs. Upper-body power was calculated by subtracting leg power from the sum of crank and </w:t>
      </w:r>
      <w:proofErr w:type="spellStart"/>
      <w:r w:rsidR="00481611">
        <w:t>CoM</w:t>
      </w:r>
      <w:proofErr w:type="spellEnd"/>
      <w:r w:rsidR="00481611">
        <w:t xml:space="preserve"> power. Note: Net </w:t>
      </w:r>
      <w:proofErr w:type="spellStart"/>
      <w:r w:rsidR="00481611">
        <w:t>CoM</w:t>
      </w:r>
      <w:proofErr w:type="spellEnd"/>
      <w:r w:rsidR="00481611">
        <w:t xml:space="preserve"> power over a crank cycle is approximately equal to zero. G, grip. NG, no grip.</w:t>
      </w:r>
    </w:p>
    <w:sectPr w:rsidR="00E922DE" w:rsidRPr="00E922DE" w:rsidSect="00E229B5">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Andy" w:date="2021-07-02T13:30:00Z" w:initials="AC">
    <w:p w14:paraId="061995FA" w14:textId="77777777" w:rsidR="00C67E98" w:rsidRDefault="00C67E98">
      <w:pPr>
        <w:pStyle w:val="CommentText"/>
      </w:pPr>
      <w:r>
        <w:rPr>
          <w:rStyle w:val="CommentReference"/>
        </w:rPr>
        <w:annotationRef/>
      </w:r>
      <w:r>
        <w:t>I’m not a great fan of this method, but I’ll wait to see the result before I comment further on this</w:t>
      </w:r>
    </w:p>
    <w:p w14:paraId="4F90D462" w14:textId="5400B0AB" w:rsidR="00E011EB" w:rsidRDefault="00E011EB">
      <w:pPr>
        <w:pStyle w:val="CommentText"/>
      </w:pPr>
      <w:r>
        <w:t xml:space="preserve">Why not just do a simple statistical test on the difference in acceleration at the time when CoM is at its peaks? </w:t>
      </w:r>
    </w:p>
  </w:comment>
  <w:comment w:id="12" w:author="Andy" w:date="2021-07-03T16:27:00Z" w:initials="AC">
    <w:p w14:paraId="20BCFE9D" w14:textId="5096B2F8" w:rsidR="005C0F5C" w:rsidRDefault="005C0F5C">
      <w:pPr>
        <w:pStyle w:val="CommentText"/>
      </w:pPr>
      <w:r>
        <w:rPr>
          <w:rStyle w:val="CommentReference"/>
        </w:rPr>
        <w:annotationRef/>
      </w:r>
      <w:r>
        <w:t>I know it has become common to just report stats and even start a results section with the stats – but it leaves me cold. Can we soften the start a bit with something – even if it’s only descriptive.</w:t>
      </w:r>
    </w:p>
  </w:comment>
  <w:comment w:id="13" w:author="Andy" w:date="2021-07-03T16:34:00Z" w:initials="AC">
    <w:p w14:paraId="60F73FDA" w14:textId="7532C513" w:rsidR="005C0F5C" w:rsidRDefault="005C0F5C">
      <w:pPr>
        <w:pStyle w:val="CommentText"/>
      </w:pPr>
      <w:r>
        <w:rPr>
          <w:rStyle w:val="CommentReference"/>
        </w:rPr>
        <w:annotationRef/>
      </w:r>
      <w:r>
        <w:t xml:space="preserve">Are </w:t>
      </w:r>
      <w:r>
        <w:t>these type of statements really necessary here – perhaps better in the discussion</w:t>
      </w:r>
    </w:p>
  </w:comment>
  <w:comment w:id="14" w:author="Andy" w:date="2021-07-03T16:31:00Z" w:initials="AC">
    <w:p w14:paraId="5A0E3129" w14:textId="1A19A944" w:rsidR="005C0F5C" w:rsidRDefault="005C0F5C">
      <w:pPr>
        <w:pStyle w:val="CommentText"/>
      </w:pPr>
      <w:r>
        <w:rPr>
          <w:rStyle w:val="CommentReference"/>
        </w:rPr>
        <w:annotationRef/>
      </w:r>
      <w:r>
        <w:t xml:space="preserve">Again, can something descriptive be said here. Perhaps the timing of peak(s) acceleration in relation to crank angle. Also why not just do a simple statistical comparison on the peaks. It’s not </w:t>
      </w:r>
      <w:r>
        <w:t xml:space="preserve">really interesting to know any differences in the curves other than the peaks.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90D462" w15:done="0"/>
  <w15:commentEx w15:paraId="20BCFE9D" w15:done="0"/>
  <w15:commentEx w15:paraId="60F73FDA" w15:done="0"/>
  <w15:commentEx w15:paraId="5A0E31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9936D" w16cex:dateUtc="2021-07-02T03:30:00Z"/>
  <w16cex:commentExtensible w16cex:durableId="248B0E83" w16cex:dateUtc="2021-07-03T06:27:00Z"/>
  <w16cex:commentExtensible w16cex:durableId="248B101A" w16cex:dateUtc="2021-07-03T06:34:00Z"/>
  <w16cex:commentExtensible w16cex:durableId="248B0F5F" w16cex:dateUtc="2021-07-03T0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90D462" w16cid:durableId="2489936D"/>
  <w16cid:commentId w16cid:paraId="20BCFE9D" w16cid:durableId="248B0E83"/>
  <w16cid:commentId w16cid:paraId="60F73FDA" w16cid:durableId="248B101A"/>
  <w16cid:commentId w16cid:paraId="5A0E3129" w16cid:durableId="248B0F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20158" w14:textId="77777777" w:rsidR="00E7666A" w:rsidRDefault="00E7666A" w:rsidP="008B69EC">
      <w:r>
        <w:separator/>
      </w:r>
    </w:p>
  </w:endnote>
  <w:endnote w:type="continuationSeparator" w:id="0">
    <w:p w14:paraId="56EF6FAD" w14:textId="77777777" w:rsidR="00E7666A" w:rsidRDefault="00E7666A" w:rsidP="008B6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D4B08" w14:textId="77777777" w:rsidR="00907E33" w:rsidRDefault="009507B9" w:rsidP="008B69EC">
    <w:r>
      <w:fldChar w:fldCharType="begin"/>
    </w:r>
    <w:r>
      <w:instrText>PAGE</w:instrText>
    </w:r>
    <w:r>
      <w:fldChar w:fldCharType="separate"/>
    </w:r>
    <w:r w:rsidR="00217D37">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C538C" w14:textId="77777777" w:rsidR="00E7666A" w:rsidRDefault="00E7666A" w:rsidP="008B69EC">
      <w:r>
        <w:separator/>
      </w:r>
    </w:p>
  </w:footnote>
  <w:footnote w:type="continuationSeparator" w:id="0">
    <w:p w14:paraId="6BCF7A7F" w14:textId="77777777" w:rsidR="00E7666A" w:rsidRDefault="00E7666A" w:rsidP="008B6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62339C"/>
    <w:multiLevelType w:val="hybridMultilevel"/>
    <w:tmpl w:val="7F86AB80"/>
    <w:lvl w:ilvl="0" w:tplc="E18EB410">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AB63DE"/>
    <w:multiLevelType w:val="hybridMultilevel"/>
    <w:tmpl w:val="5E02104E"/>
    <w:lvl w:ilvl="0" w:tplc="858AA8E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33"/>
    <w:rsid w:val="000134D9"/>
    <w:rsid w:val="000225C3"/>
    <w:rsid w:val="00035E75"/>
    <w:rsid w:val="00071A39"/>
    <w:rsid w:val="0007680C"/>
    <w:rsid w:val="00090B45"/>
    <w:rsid w:val="00092292"/>
    <w:rsid w:val="00095901"/>
    <w:rsid w:val="000A4E42"/>
    <w:rsid w:val="000B2E08"/>
    <w:rsid w:val="000C527F"/>
    <w:rsid w:val="000C58FA"/>
    <w:rsid w:val="000C740B"/>
    <w:rsid w:val="000E462D"/>
    <w:rsid w:val="00107093"/>
    <w:rsid w:val="0011168F"/>
    <w:rsid w:val="00117928"/>
    <w:rsid w:val="0017241D"/>
    <w:rsid w:val="00190731"/>
    <w:rsid w:val="001A6928"/>
    <w:rsid w:val="001D0BF7"/>
    <w:rsid w:val="001D16D2"/>
    <w:rsid w:val="001E6B1A"/>
    <w:rsid w:val="001F2C57"/>
    <w:rsid w:val="00202E5D"/>
    <w:rsid w:val="00212F4D"/>
    <w:rsid w:val="00217D37"/>
    <w:rsid w:val="00223BCC"/>
    <w:rsid w:val="00257A21"/>
    <w:rsid w:val="00261BC9"/>
    <w:rsid w:val="0026251B"/>
    <w:rsid w:val="002637B8"/>
    <w:rsid w:val="0026789D"/>
    <w:rsid w:val="00280AB2"/>
    <w:rsid w:val="00283067"/>
    <w:rsid w:val="00287D21"/>
    <w:rsid w:val="00290486"/>
    <w:rsid w:val="002A457B"/>
    <w:rsid w:val="002B5D03"/>
    <w:rsid w:val="002C5226"/>
    <w:rsid w:val="002D1CED"/>
    <w:rsid w:val="00317456"/>
    <w:rsid w:val="003208F8"/>
    <w:rsid w:val="003378EC"/>
    <w:rsid w:val="003406F3"/>
    <w:rsid w:val="003530D7"/>
    <w:rsid w:val="00371AA7"/>
    <w:rsid w:val="003A30DA"/>
    <w:rsid w:val="003B7FFB"/>
    <w:rsid w:val="003C5349"/>
    <w:rsid w:val="003F2743"/>
    <w:rsid w:val="0041465A"/>
    <w:rsid w:val="0043153B"/>
    <w:rsid w:val="00436807"/>
    <w:rsid w:val="004378DD"/>
    <w:rsid w:val="00444BEA"/>
    <w:rsid w:val="004559A6"/>
    <w:rsid w:val="004577A6"/>
    <w:rsid w:val="0046286A"/>
    <w:rsid w:val="00474CF9"/>
    <w:rsid w:val="00481611"/>
    <w:rsid w:val="004A617D"/>
    <w:rsid w:val="004A68A9"/>
    <w:rsid w:val="004B7B37"/>
    <w:rsid w:val="004C0961"/>
    <w:rsid w:val="004C41F5"/>
    <w:rsid w:val="004C660F"/>
    <w:rsid w:val="0050249A"/>
    <w:rsid w:val="00513CE5"/>
    <w:rsid w:val="00514E3F"/>
    <w:rsid w:val="00515D73"/>
    <w:rsid w:val="00523126"/>
    <w:rsid w:val="00541433"/>
    <w:rsid w:val="00542933"/>
    <w:rsid w:val="00544D41"/>
    <w:rsid w:val="00545CA4"/>
    <w:rsid w:val="00552E74"/>
    <w:rsid w:val="00565EAA"/>
    <w:rsid w:val="00572D60"/>
    <w:rsid w:val="00577DCF"/>
    <w:rsid w:val="00580A91"/>
    <w:rsid w:val="0058350F"/>
    <w:rsid w:val="0058694F"/>
    <w:rsid w:val="0059023E"/>
    <w:rsid w:val="00595FF9"/>
    <w:rsid w:val="005A2CEB"/>
    <w:rsid w:val="005A7A1D"/>
    <w:rsid w:val="005C0F5C"/>
    <w:rsid w:val="005D2D21"/>
    <w:rsid w:val="005E20EF"/>
    <w:rsid w:val="005E3317"/>
    <w:rsid w:val="005F39C1"/>
    <w:rsid w:val="00613D9B"/>
    <w:rsid w:val="00620DA1"/>
    <w:rsid w:val="00621CB7"/>
    <w:rsid w:val="006245F6"/>
    <w:rsid w:val="006279BD"/>
    <w:rsid w:val="0063203B"/>
    <w:rsid w:val="006661EA"/>
    <w:rsid w:val="006773C5"/>
    <w:rsid w:val="00687EFD"/>
    <w:rsid w:val="0069405D"/>
    <w:rsid w:val="00695ECD"/>
    <w:rsid w:val="006B3D9E"/>
    <w:rsid w:val="006B61D2"/>
    <w:rsid w:val="006D274A"/>
    <w:rsid w:val="006D65CF"/>
    <w:rsid w:val="006F109C"/>
    <w:rsid w:val="006F3C08"/>
    <w:rsid w:val="006F3F38"/>
    <w:rsid w:val="006F485E"/>
    <w:rsid w:val="006F6007"/>
    <w:rsid w:val="00704571"/>
    <w:rsid w:val="00705EF2"/>
    <w:rsid w:val="007241F1"/>
    <w:rsid w:val="00745A1F"/>
    <w:rsid w:val="007501D2"/>
    <w:rsid w:val="007653B2"/>
    <w:rsid w:val="00775222"/>
    <w:rsid w:val="00782ACD"/>
    <w:rsid w:val="00786DCE"/>
    <w:rsid w:val="00791EC3"/>
    <w:rsid w:val="007A4885"/>
    <w:rsid w:val="007E425A"/>
    <w:rsid w:val="007F3BE1"/>
    <w:rsid w:val="00801424"/>
    <w:rsid w:val="00804981"/>
    <w:rsid w:val="00820374"/>
    <w:rsid w:val="00830948"/>
    <w:rsid w:val="00837A51"/>
    <w:rsid w:val="008616FD"/>
    <w:rsid w:val="00865FD6"/>
    <w:rsid w:val="008718D4"/>
    <w:rsid w:val="00885999"/>
    <w:rsid w:val="008B69EC"/>
    <w:rsid w:val="008C5B32"/>
    <w:rsid w:val="008E539D"/>
    <w:rsid w:val="008E6AFE"/>
    <w:rsid w:val="008F54B6"/>
    <w:rsid w:val="008F7183"/>
    <w:rsid w:val="009050C0"/>
    <w:rsid w:val="00907E33"/>
    <w:rsid w:val="00910A6A"/>
    <w:rsid w:val="00915E1C"/>
    <w:rsid w:val="00917087"/>
    <w:rsid w:val="009230CD"/>
    <w:rsid w:val="009256F9"/>
    <w:rsid w:val="009346D9"/>
    <w:rsid w:val="00935AFE"/>
    <w:rsid w:val="009410C3"/>
    <w:rsid w:val="0094554A"/>
    <w:rsid w:val="009507B9"/>
    <w:rsid w:val="00951B0C"/>
    <w:rsid w:val="00961A94"/>
    <w:rsid w:val="0096264B"/>
    <w:rsid w:val="00964907"/>
    <w:rsid w:val="009745D4"/>
    <w:rsid w:val="009832F9"/>
    <w:rsid w:val="009A207E"/>
    <w:rsid w:val="009E286E"/>
    <w:rsid w:val="009F5BF5"/>
    <w:rsid w:val="00A049D0"/>
    <w:rsid w:val="00A223C2"/>
    <w:rsid w:val="00A277B1"/>
    <w:rsid w:val="00A43203"/>
    <w:rsid w:val="00A60221"/>
    <w:rsid w:val="00A61ECA"/>
    <w:rsid w:val="00A82F0A"/>
    <w:rsid w:val="00A92646"/>
    <w:rsid w:val="00AA08CF"/>
    <w:rsid w:val="00AC0DD7"/>
    <w:rsid w:val="00AC5EFC"/>
    <w:rsid w:val="00AD0FC7"/>
    <w:rsid w:val="00AE05E0"/>
    <w:rsid w:val="00AE5B7C"/>
    <w:rsid w:val="00B014ED"/>
    <w:rsid w:val="00B02BCD"/>
    <w:rsid w:val="00B04AE0"/>
    <w:rsid w:val="00B15192"/>
    <w:rsid w:val="00B27F62"/>
    <w:rsid w:val="00B328B3"/>
    <w:rsid w:val="00B33302"/>
    <w:rsid w:val="00B3361C"/>
    <w:rsid w:val="00B3380A"/>
    <w:rsid w:val="00B46B9B"/>
    <w:rsid w:val="00B532AF"/>
    <w:rsid w:val="00B70BDC"/>
    <w:rsid w:val="00B80193"/>
    <w:rsid w:val="00B84061"/>
    <w:rsid w:val="00B84681"/>
    <w:rsid w:val="00B84C01"/>
    <w:rsid w:val="00B87877"/>
    <w:rsid w:val="00B9572D"/>
    <w:rsid w:val="00BA7DA7"/>
    <w:rsid w:val="00BC1D7B"/>
    <w:rsid w:val="00BC5A1F"/>
    <w:rsid w:val="00BD3707"/>
    <w:rsid w:val="00BD3FD7"/>
    <w:rsid w:val="00BD5D7A"/>
    <w:rsid w:val="00BE0BCD"/>
    <w:rsid w:val="00BE46AF"/>
    <w:rsid w:val="00BF5654"/>
    <w:rsid w:val="00BF65F7"/>
    <w:rsid w:val="00C0026D"/>
    <w:rsid w:val="00C53695"/>
    <w:rsid w:val="00C6255B"/>
    <w:rsid w:val="00C67E98"/>
    <w:rsid w:val="00C71BB3"/>
    <w:rsid w:val="00C72451"/>
    <w:rsid w:val="00C87E8A"/>
    <w:rsid w:val="00C9159A"/>
    <w:rsid w:val="00C9192F"/>
    <w:rsid w:val="00CA337D"/>
    <w:rsid w:val="00CB1785"/>
    <w:rsid w:val="00CC4819"/>
    <w:rsid w:val="00CC4D50"/>
    <w:rsid w:val="00CD699F"/>
    <w:rsid w:val="00CF1CB3"/>
    <w:rsid w:val="00CF2765"/>
    <w:rsid w:val="00D00410"/>
    <w:rsid w:val="00D0785C"/>
    <w:rsid w:val="00D11BC4"/>
    <w:rsid w:val="00D14893"/>
    <w:rsid w:val="00D34BF0"/>
    <w:rsid w:val="00D75433"/>
    <w:rsid w:val="00D9086F"/>
    <w:rsid w:val="00D90ECB"/>
    <w:rsid w:val="00DA0637"/>
    <w:rsid w:val="00DB2708"/>
    <w:rsid w:val="00DB49E3"/>
    <w:rsid w:val="00DD2198"/>
    <w:rsid w:val="00DE5F7C"/>
    <w:rsid w:val="00E011EB"/>
    <w:rsid w:val="00E14689"/>
    <w:rsid w:val="00E216C9"/>
    <w:rsid w:val="00E229B5"/>
    <w:rsid w:val="00E24738"/>
    <w:rsid w:val="00E60257"/>
    <w:rsid w:val="00E626C3"/>
    <w:rsid w:val="00E72B4C"/>
    <w:rsid w:val="00E7666A"/>
    <w:rsid w:val="00E81D71"/>
    <w:rsid w:val="00E922DE"/>
    <w:rsid w:val="00E930E3"/>
    <w:rsid w:val="00EA6F1C"/>
    <w:rsid w:val="00EB2095"/>
    <w:rsid w:val="00EB298E"/>
    <w:rsid w:val="00EB5E3A"/>
    <w:rsid w:val="00EB77C0"/>
    <w:rsid w:val="00EC5F08"/>
    <w:rsid w:val="00EF1622"/>
    <w:rsid w:val="00EF4173"/>
    <w:rsid w:val="00EF6E21"/>
    <w:rsid w:val="00F03985"/>
    <w:rsid w:val="00F174D6"/>
    <w:rsid w:val="00F2763D"/>
    <w:rsid w:val="00F32DC9"/>
    <w:rsid w:val="00F33F31"/>
    <w:rsid w:val="00F34930"/>
    <w:rsid w:val="00F500E5"/>
    <w:rsid w:val="00F519C3"/>
    <w:rsid w:val="00FA33FD"/>
    <w:rsid w:val="00FB0E4B"/>
    <w:rsid w:val="00FD31E9"/>
    <w:rsid w:val="00FE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A97F5"/>
  <w15:docId w15:val="{8F116836-DC3D-4C49-81F8-88CD7CBA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69EC"/>
    <w:pPr>
      <w:spacing w:before="240" w:line="360" w:lineRule="auto"/>
    </w:pPr>
    <w:rPr>
      <w:rFonts w:ascii="Times New Roman" w:hAnsi="Times New Roman"/>
      <w:sz w:val="24"/>
    </w:rPr>
  </w:style>
  <w:style w:type="paragraph" w:styleId="Heading1">
    <w:name w:val="heading 1"/>
    <w:basedOn w:val="Normal"/>
    <w:next w:val="Normal"/>
    <w:uiPriority w:val="9"/>
    <w:qFormat/>
    <w:pPr>
      <w:keepNext/>
      <w:keepLines/>
      <w:spacing w:before="400" w:after="200" w:line="240" w:lineRule="auto"/>
      <w:outlineLvl w:val="0"/>
    </w:pPr>
    <w:rPr>
      <w:sz w:val="40"/>
      <w:szCs w:val="40"/>
    </w:rPr>
  </w:style>
  <w:style w:type="paragraph" w:styleId="Heading2">
    <w:name w:val="heading 2"/>
    <w:basedOn w:val="Normal"/>
    <w:next w:val="Normal"/>
    <w:uiPriority w:val="9"/>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4554A"/>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4554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4554A"/>
    <w:rPr>
      <w:sz w:val="18"/>
      <w:szCs w:val="18"/>
    </w:rPr>
  </w:style>
  <w:style w:type="paragraph" w:styleId="CommentText">
    <w:name w:val="annotation text"/>
    <w:basedOn w:val="Normal"/>
    <w:link w:val="CommentTextChar"/>
    <w:uiPriority w:val="99"/>
    <w:semiHidden/>
    <w:unhideWhenUsed/>
    <w:rsid w:val="0094554A"/>
    <w:pPr>
      <w:spacing w:line="240" w:lineRule="auto"/>
    </w:pPr>
    <w:rPr>
      <w:szCs w:val="24"/>
    </w:rPr>
  </w:style>
  <w:style w:type="character" w:customStyle="1" w:styleId="CommentTextChar">
    <w:name w:val="Comment Text Char"/>
    <w:basedOn w:val="DefaultParagraphFont"/>
    <w:link w:val="CommentText"/>
    <w:uiPriority w:val="99"/>
    <w:semiHidden/>
    <w:rsid w:val="0094554A"/>
    <w:rPr>
      <w:sz w:val="24"/>
      <w:szCs w:val="24"/>
    </w:rPr>
  </w:style>
  <w:style w:type="paragraph" w:styleId="CommentSubject">
    <w:name w:val="annotation subject"/>
    <w:basedOn w:val="CommentText"/>
    <w:next w:val="CommentText"/>
    <w:link w:val="CommentSubjectChar"/>
    <w:uiPriority w:val="99"/>
    <w:semiHidden/>
    <w:unhideWhenUsed/>
    <w:rsid w:val="0094554A"/>
    <w:rPr>
      <w:b/>
      <w:bCs/>
      <w:sz w:val="20"/>
      <w:szCs w:val="20"/>
    </w:rPr>
  </w:style>
  <w:style w:type="character" w:customStyle="1" w:styleId="CommentSubjectChar">
    <w:name w:val="Comment Subject Char"/>
    <w:basedOn w:val="CommentTextChar"/>
    <w:link w:val="CommentSubject"/>
    <w:uiPriority w:val="99"/>
    <w:semiHidden/>
    <w:rsid w:val="0094554A"/>
    <w:rPr>
      <w:b/>
      <w:bCs/>
      <w:sz w:val="20"/>
      <w:szCs w:val="20"/>
    </w:rPr>
  </w:style>
  <w:style w:type="character" w:styleId="LineNumber">
    <w:name w:val="line number"/>
    <w:basedOn w:val="DefaultParagraphFont"/>
    <w:uiPriority w:val="99"/>
    <w:semiHidden/>
    <w:unhideWhenUsed/>
    <w:rsid w:val="00F32DC9"/>
  </w:style>
  <w:style w:type="paragraph" w:styleId="NoSpacing">
    <w:name w:val="No Spacing"/>
    <w:uiPriority w:val="1"/>
    <w:qFormat/>
    <w:rsid w:val="00F32DC9"/>
    <w:pPr>
      <w:spacing w:line="240" w:lineRule="auto"/>
    </w:pPr>
    <w:rPr>
      <w:rFonts w:ascii="Times New Roman" w:hAnsi="Times New Roman"/>
      <w:sz w:val="24"/>
    </w:rPr>
  </w:style>
  <w:style w:type="paragraph" w:styleId="NormalWeb">
    <w:name w:val="Normal (Web)"/>
    <w:basedOn w:val="Normal"/>
    <w:uiPriority w:val="99"/>
    <w:unhideWhenUsed/>
    <w:rsid w:val="00CB1785"/>
    <w:pPr>
      <w:spacing w:before="100" w:beforeAutospacing="1" w:after="100" w:afterAutospacing="1" w:line="240" w:lineRule="auto"/>
      <w:jc w:val="left"/>
    </w:pPr>
    <w:rPr>
      <w:rFonts w:eastAsia="Times New Roman" w:cs="Times New Roman"/>
      <w:szCs w:val="24"/>
      <w:lang w:val="en-US"/>
    </w:rPr>
  </w:style>
  <w:style w:type="table" w:styleId="TableGrid">
    <w:name w:val="Table Grid"/>
    <w:basedOn w:val="TableNormal"/>
    <w:uiPriority w:val="39"/>
    <w:rsid w:val="004315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425A"/>
    <w:rPr>
      <w:color w:val="808080"/>
    </w:rPr>
  </w:style>
  <w:style w:type="paragraph" w:styleId="ListParagraph">
    <w:name w:val="List Paragraph"/>
    <w:basedOn w:val="Normal"/>
    <w:uiPriority w:val="34"/>
    <w:qFormat/>
    <w:rsid w:val="00BD3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277645">
      <w:bodyDiv w:val="1"/>
      <w:marLeft w:val="0"/>
      <w:marRight w:val="0"/>
      <w:marTop w:val="0"/>
      <w:marBottom w:val="0"/>
      <w:divBdr>
        <w:top w:val="none" w:sz="0" w:space="0" w:color="auto"/>
        <w:left w:val="none" w:sz="0" w:space="0" w:color="auto"/>
        <w:bottom w:val="none" w:sz="0" w:space="0" w:color="auto"/>
        <w:right w:val="none" w:sz="0" w:space="0" w:color="auto"/>
      </w:divBdr>
    </w:div>
    <w:div w:id="1058167323">
      <w:bodyDiv w:val="1"/>
      <w:marLeft w:val="0"/>
      <w:marRight w:val="0"/>
      <w:marTop w:val="0"/>
      <w:marBottom w:val="0"/>
      <w:divBdr>
        <w:top w:val="none" w:sz="0" w:space="0" w:color="auto"/>
        <w:left w:val="none" w:sz="0" w:space="0" w:color="auto"/>
        <w:bottom w:val="none" w:sz="0" w:space="0" w:color="auto"/>
        <w:right w:val="none" w:sz="0" w:space="0" w:color="auto"/>
      </w:divBdr>
    </w:div>
    <w:div w:id="2003240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ss.wilkinson@colorado.edu"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2B076-A584-754D-AD51-5AC1AE76D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Ross Wilkinson</dc:creator>
  <cp:keywords/>
  <dc:description/>
  <cp:lastModifiedBy>Mr Ross Wilkinson</cp:lastModifiedBy>
  <cp:revision>2</cp:revision>
  <cp:lastPrinted>2021-01-29T22:54:00Z</cp:lastPrinted>
  <dcterms:created xsi:type="dcterms:W3CDTF">2021-07-05T17:26:00Z</dcterms:created>
  <dcterms:modified xsi:type="dcterms:W3CDTF">2021-07-05T17:26:00Z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5c146827-16dd-3fb3-95c7-bed509907b42</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