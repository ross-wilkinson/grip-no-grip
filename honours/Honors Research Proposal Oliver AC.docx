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5E517" w14:textId="77777777" w:rsidR="00944A8D" w:rsidRDefault="00944A8D" w:rsidP="00944A8D">
      <w:pPr>
        <w:spacing w:line="360" w:lineRule="auto"/>
        <w:rPr>
          <w:rFonts w:ascii="Calibri" w:eastAsia="Times New Roman" w:hAnsi="Calibri" w:cs="Calibri"/>
          <w:sz w:val="22"/>
          <w:szCs w:val="22"/>
          <w:lang w:eastAsia="en-GB"/>
        </w:rPr>
      </w:pPr>
    </w:p>
    <w:p w14:paraId="46CEBA0F" w14:textId="77777777" w:rsidR="00944A8D" w:rsidRDefault="00944A8D" w:rsidP="00944A8D">
      <w:pPr>
        <w:spacing w:line="360" w:lineRule="auto"/>
        <w:jc w:val="center"/>
        <w:rPr>
          <w:rFonts w:ascii="Calibri" w:eastAsia="Times New Roman" w:hAnsi="Calibri" w:cs="Calibri"/>
          <w:sz w:val="22"/>
          <w:szCs w:val="22"/>
          <w:lang w:eastAsia="en-GB"/>
        </w:rPr>
      </w:pPr>
    </w:p>
    <w:p w14:paraId="2AB56A03" w14:textId="6F9A811B" w:rsidR="00944A8D" w:rsidRDefault="00944A8D" w:rsidP="00944A8D">
      <w:pPr>
        <w:spacing w:line="276" w:lineRule="auto"/>
        <w:jc w:val="center"/>
        <w:rPr>
          <w:rFonts w:ascii="Times New Roman" w:eastAsia="Times New Roman" w:hAnsi="Times New Roman" w:cs="Times New Roman"/>
          <w:sz w:val="40"/>
          <w:szCs w:val="40"/>
          <w:lang w:eastAsia="en-GB"/>
        </w:rPr>
      </w:pPr>
      <w:r w:rsidRPr="00944A8D">
        <w:rPr>
          <w:rFonts w:ascii="Times New Roman" w:eastAsia="Times New Roman" w:hAnsi="Times New Roman" w:cs="Times New Roman"/>
          <w:sz w:val="40"/>
          <w:szCs w:val="40"/>
          <w:lang w:eastAsia="en-GB"/>
        </w:rPr>
        <w:t xml:space="preserve">The effect of </w:t>
      </w:r>
      <w:ins w:id="0" w:author="Andrew Cresswell" w:date="2020-08-24T20:34:00Z">
        <w:r w:rsidR="00B4417A">
          <w:rPr>
            <w:rFonts w:ascii="Times New Roman" w:eastAsia="Times New Roman" w:hAnsi="Times New Roman" w:cs="Times New Roman"/>
            <w:sz w:val="40"/>
            <w:szCs w:val="40"/>
            <w:lang w:eastAsia="en-GB"/>
          </w:rPr>
          <w:t xml:space="preserve">handlebar </w:t>
        </w:r>
      </w:ins>
      <w:r w:rsidRPr="00944A8D">
        <w:rPr>
          <w:rFonts w:ascii="Times New Roman" w:eastAsia="Times New Roman" w:hAnsi="Times New Roman" w:cs="Times New Roman"/>
          <w:sz w:val="40"/>
          <w:szCs w:val="40"/>
          <w:lang w:eastAsia="en-GB"/>
        </w:rPr>
        <w:t>grip in seated and non-seated posture</w:t>
      </w:r>
      <w:ins w:id="1" w:author="Andrew Cresswell" w:date="2020-08-24T20:34:00Z">
        <w:r w:rsidR="00B4417A">
          <w:rPr>
            <w:rFonts w:ascii="Times New Roman" w:eastAsia="Times New Roman" w:hAnsi="Times New Roman" w:cs="Times New Roman"/>
            <w:sz w:val="40"/>
            <w:szCs w:val="40"/>
            <w:lang w:eastAsia="en-GB"/>
          </w:rPr>
          <w:t>s</w:t>
        </w:r>
      </w:ins>
      <w:r w:rsidRPr="00944A8D">
        <w:rPr>
          <w:rFonts w:ascii="Times New Roman" w:eastAsia="Times New Roman" w:hAnsi="Times New Roman" w:cs="Times New Roman"/>
          <w:sz w:val="40"/>
          <w:szCs w:val="40"/>
          <w:lang w:eastAsia="en-GB"/>
        </w:rPr>
        <w:t xml:space="preserve"> on </w:t>
      </w:r>
      <w:del w:id="2" w:author="Andrew Cresswell" w:date="2020-08-24T20:34:00Z">
        <w:r w:rsidRPr="00944A8D" w:rsidDel="00B4417A">
          <w:rPr>
            <w:rFonts w:ascii="Times New Roman" w:eastAsia="Times New Roman" w:hAnsi="Times New Roman" w:cs="Times New Roman"/>
            <w:sz w:val="40"/>
            <w:szCs w:val="40"/>
            <w:lang w:eastAsia="en-GB"/>
          </w:rPr>
          <w:delText xml:space="preserve">EMG </w:delText>
        </w:r>
      </w:del>
      <w:ins w:id="3" w:author="Andrew Cresswell" w:date="2020-08-24T20:34:00Z">
        <w:r w:rsidR="00B4417A">
          <w:rPr>
            <w:rFonts w:ascii="Times New Roman" w:eastAsia="Times New Roman" w:hAnsi="Times New Roman" w:cs="Times New Roman"/>
            <w:sz w:val="40"/>
            <w:szCs w:val="40"/>
            <w:lang w:eastAsia="en-GB"/>
          </w:rPr>
          <w:t>muscle</w:t>
        </w:r>
        <w:r w:rsidR="00B4417A" w:rsidRPr="00944A8D">
          <w:rPr>
            <w:rFonts w:ascii="Times New Roman" w:eastAsia="Times New Roman" w:hAnsi="Times New Roman" w:cs="Times New Roman"/>
            <w:sz w:val="40"/>
            <w:szCs w:val="40"/>
            <w:lang w:eastAsia="en-GB"/>
          </w:rPr>
          <w:t xml:space="preserve"> </w:t>
        </w:r>
      </w:ins>
      <w:r w:rsidRPr="00944A8D">
        <w:rPr>
          <w:rFonts w:ascii="Times New Roman" w:eastAsia="Times New Roman" w:hAnsi="Times New Roman" w:cs="Times New Roman"/>
          <w:sz w:val="40"/>
          <w:szCs w:val="40"/>
          <w:lang w:eastAsia="en-GB"/>
        </w:rPr>
        <w:t xml:space="preserve">activity and joint moments </w:t>
      </w:r>
      <w:del w:id="4" w:author="Andrew Cresswell" w:date="2020-08-24T20:39:00Z">
        <w:r w:rsidRPr="00944A8D" w:rsidDel="00B4417A">
          <w:rPr>
            <w:rFonts w:ascii="Times New Roman" w:eastAsia="Times New Roman" w:hAnsi="Times New Roman" w:cs="Times New Roman"/>
            <w:sz w:val="40"/>
            <w:szCs w:val="40"/>
            <w:lang w:eastAsia="en-GB"/>
          </w:rPr>
          <w:delText xml:space="preserve">in </w:delText>
        </w:r>
      </w:del>
      <w:ins w:id="5" w:author="Andrew Cresswell" w:date="2020-08-24T20:39:00Z">
        <w:r w:rsidR="00B4417A">
          <w:rPr>
            <w:rFonts w:ascii="Times New Roman" w:eastAsia="Times New Roman" w:hAnsi="Times New Roman" w:cs="Times New Roman"/>
            <w:sz w:val="40"/>
            <w:szCs w:val="40"/>
            <w:lang w:eastAsia="en-GB"/>
          </w:rPr>
          <w:t>during</w:t>
        </w:r>
        <w:r w:rsidR="00B4417A" w:rsidRPr="00944A8D">
          <w:rPr>
            <w:rFonts w:ascii="Times New Roman" w:eastAsia="Times New Roman" w:hAnsi="Times New Roman" w:cs="Times New Roman"/>
            <w:sz w:val="40"/>
            <w:szCs w:val="40"/>
            <w:lang w:eastAsia="en-GB"/>
          </w:rPr>
          <w:t xml:space="preserve"> </w:t>
        </w:r>
      </w:ins>
      <w:r w:rsidRPr="00944A8D">
        <w:rPr>
          <w:rFonts w:ascii="Times New Roman" w:eastAsia="Times New Roman" w:hAnsi="Times New Roman" w:cs="Times New Roman"/>
          <w:sz w:val="40"/>
          <w:szCs w:val="40"/>
          <w:lang w:eastAsia="en-GB"/>
        </w:rPr>
        <w:t xml:space="preserve">sprint cycling </w:t>
      </w:r>
      <w:del w:id="6" w:author="Andrew Cresswell" w:date="2020-08-24T20:39:00Z">
        <w:r w:rsidRPr="00944A8D" w:rsidDel="00B4417A">
          <w:rPr>
            <w:rFonts w:ascii="Times New Roman" w:eastAsia="Times New Roman" w:hAnsi="Times New Roman" w:cs="Times New Roman"/>
            <w:sz w:val="40"/>
            <w:szCs w:val="40"/>
            <w:lang w:eastAsia="en-GB"/>
          </w:rPr>
          <w:delText>ergometry</w:delText>
        </w:r>
      </w:del>
    </w:p>
    <w:p w14:paraId="08A4078B" w14:textId="79190631" w:rsidR="00944A8D" w:rsidRDefault="00944A8D" w:rsidP="00944A8D">
      <w:pPr>
        <w:spacing w:line="276" w:lineRule="auto"/>
        <w:jc w:val="center"/>
        <w:rPr>
          <w:rFonts w:ascii="Times New Roman" w:eastAsia="Times New Roman" w:hAnsi="Times New Roman" w:cs="Times New Roman"/>
          <w:sz w:val="40"/>
          <w:szCs w:val="40"/>
          <w:lang w:eastAsia="en-GB"/>
        </w:rPr>
      </w:pPr>
    </w:p>
    <w:p w14:paraId="2F54794C" w14:textId="77777777" w:rsidR="00944A8D" w:rsidRDefault="00944A8D" w:rsidP="00944A8D">
      <w:pPr>
        <w:spacing w:line="276" w:lineRule="auto"/>
        <w:jc w:val="center"/>
        <w:rPr>
          <w:rFonts w:ascii="Times New Roman" w:eastAsia="Times New Roman" w:hAnsi="Times New Roman" w:cs="Times New Roman"/>
          <w:sz w:val="40"/>
          <w:szCs w:val="40"/>
          <w:lang w:eastAsia="en-GB"/>
        </w:rPr>
      </w:pPr>
    </w:p>
    <w:p w14:paraId="5715B4CE" w14:textId="77777777" w:rsidR="00944A8D" w:rsidRDefault="00944A8D" w:rsidP="00944A8D">
      <w:pPr>
        <w:spacing w:line="276" w:lineRule="auto"/>
        <w:jc w:val="center"/>
        <w:rPr>
          <w:rFonts w:ascii="Times New Roman" w:eastAsia="Times New Roman" w:hAnsi="Times New Roman" w:cs="Times New Roman"/>
          <w:sz w:val="40"/>
          <w:szCs w:val="40"/>
          <w:lang w:eastAsia="en-GB"/>
        </w:rPr>
      </w:pPr>
    </w:p>
    <w:p w14:paraId="2B6BF1D2" w14:textId="77777777" w:rsidR="00944A8D" w:rsidRDefault="00944A8D" w:rsidP="00944A8D">
      <w:pPr>
        <w:spacing w:line="276" w:lineRule="auto"/>
        <w:jc w:val="center"/>
        <w:rPr>
          <w:rFonts w:ascii="Times New Roman" w:eastAsia="Times New Roman" w:hAnsi="Times New Roman" w:cs="Times New Roman"/>
          <w:sz w:val="40"/>
          <w:szCs w:val="40"/>
          <w:lang w:eastAsia="en-GB"/>
        </w:rPr>
      </w:pPr>
    </w:p>
    <w:p w14:paraId="500F737F" w14:textId="6728CAE5" w:rsidR="00944A8D" w:rsidRDefault="00944A8D" w:rsidP="00944A8D">
      <w:pPr>
        <w:spacing w:line="276" w:lineRule="auto"/>
        <w:jc w:val="cente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Research Proposal</w:t>
      </w:r>
    </w:p>
    <w:p w14:paraId="22FCA995" w14:textId="5C5DF8C3" w:rsidR="00944A8D" w:rsidRDefault="00944A8D" w:rsidP="00944A8D">
      <w:pPr>
        <w:spacing w:line="276" w:lineRule="auto"/>
        <w:jc w:val="center"/>
        <w:rPr>
          <w:rFonts w:ascii="Times New Roman" w:eastAsia="Times New Roman" w:hAnsi="Times New Roman" w:cs="Times New Roman"/>
          <w:sz w:val="28"/>
          <w:szCs w:val="28"/>
          <w:lang w:eastAsia="en-GB"/>
        </w:rPr>
      </w:pPr>
    </w:p>
    <w:p w14:paraId="63345EC9" w14:textId="77777777" w:rsidR="00944A8D" w:rsidRDefault="00944A8D" w:rsidP="00944A8D">
      <w:pPr>
        <w:spacing w:line="276" w:lineRule="auto"/>
        <w:jc w:val="center"/>
        <w:rPr>
          <w:rFonts w:ascii="Times New Roman" w:eastAsia="Times New Roman" w:hAnsi="Times New Roman" w:cs="Times New Roman"/>
          <w:sz w:val="28"/>
          <w:szCs w:val="28"/>
          <w:lang w:eastAsia="en-GB"/>
        </w:rPr>
      </w:pPr>
    </w:p>
    <w:p w14:paraId="1EBF8C5A" w14:textId="77777777" w:rsidR="00944A8D" w:rsidRDefault="00944A8D" w:rsidP="00944A8D">
      <w:pPr>
        <w:spacing w:line="276" w:lineRule="auto"/>
        <w:jc w:val="center"/>
        <w:rPr>
          <w:rFonts w:ascii="Times New Roman" w:eastAsia="Times New Roman" w:hAnsi="Times New Roman" w:cs="Times New Roman"/>
          <w:sz w:val="28"/>
          <w:szCs w:val="28"/>
          <w:lang w:eastAsia="en-GB"/>
        </w:rPr>
      </w:pPr>
    </w:p>
    <w:p w14:paraId="1C1D48E1" w14:textId="6EB48783" w:rsidR="00944A8D" w:rsidRDefault="00944A8D" w:rsidP="00944A8D">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By</w:t>
      </w:r>
    </w:p>
    <w:p w14:paraId="3C433275" w14:textId="78F39362" w:rsidR="00944A8D" w:rsidRDefault="00944A8D" w:rsidP="00944A8D">
      <w:pPr>
        <w:spacing w:line="276" w:lineRule="auto"/>
        <w:jc w:val="center"/>
        <w:rPr>
          <w:rFonts w:ascii="Times New Roman" w:eastAsia="Times New Roman" w:hAnsi="Times New Roman" w:cs="Times New Roman"/>
          <w:sz w:val="28"/>
          <w:szCs w:val="28"/>
          <w:lang w:eastAsia="en-GB"/>
        </w:rPr>
      </w:pPr>
    </w:p>
    <w:p w14:paraId="336A117C" w14:textId="3D669EB9" w:rsidR="00944A8D" w:rsidRDefault="00B4417A" w:rsidP="00944A8D">
      <w:pPr>
        <w:spacing w:line="276" w:lineRule="auto"/>
        <w:jc w:val="center"/>
        <w:rPr>
          <w:rFonts w:ascii="Times New Roman" w:eastAsia="Times New Roman" w:hAnsi="Times New Roman" w:cs="Times New Roman"/>
          <w:sz w:val="40"/>
          <w:szCs w:val="40"/>
          <w:lang w:eastAsia="en-GB"/>
        </w:rPr>
      </w:pPr>
      <w:ins w:id="7" w:author="Andrew Cresswell" w:date="2020-08-24T20:36:00Z">
        <w:r>
          <w:rPr>
            <w:rFonts w:ascii="Times New Roman" w:eastAsia="Times New Roman" w:hAnsi="Times New Roman" w:cs="Times New Roman"/>
            <w:sz w:val="40"/>
            <w:szCs w:val="40"/>
            <w:lang w:eastAsia="en-GB"/>
          </w:rPr>
          <w:t xml:space="preserve">Mr </w:t>
        </w:r>
      </w:ins>
      <w:r w:rsidR="00944A8D">
        <w:rPr>
          <w:rFonts w:ascii="Times New Roman" w:eastAsia="Times New Roman" w:hAnsi="Times New Roman" w:cs="Times New Roman"/>
          <w:sz w:val="40"/>
          <w:szCs w:val="40"/>
          <w:lang w:eastAsia="en-GB"/>
        </w:rPr>
        <w:t>Oliver Corfield</w:t>
      </w:r>
    </w:p>
    <w:p w14:paraId="21EB0BB7" w14:textId="605DFFB3" w:rsidR="00944A8D" w:rsidRDefault="00944A8D" w:rsidP="00944A8D">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S4434303</w:t>
      </w:r>
    </w:p>
    <w:p w14:paraId="11277170" w14:textId="31379AD9" w:rsidR="00944A8D" w:rsidRDefault="00944A8D" w:rsidP="00944A8D">
      <w:pPr>
        <w:spacing w:line="276" w:lineRule="auto"/>
        <w:jc w:val="center"/>
        <w:rPr>
          <w:rFonts w:ascii="Times New Roman" w:eastAsia="Times New Roman" w:hAnsi="Times New Roman" w:cs="Times New Roman"/>
          <w:sz w:val="28"/>
          <w:szCs w:val="28"/>
          <w:lang w:eastAsia="en-GB"/>
        </w:rPr>
      </w:pPr>
    </w:p>
    <w:p w14:paraId="3D3C4369" w14:textId="4BF2DF0C" w:rsidR="00944A8D" w:rsidRDefault="00944A8D" w:rsidP="00944A8D">
      <w:pPr>
        <w:spacing w:line="276" w:lineRule="auto"/>
        <w:jc w:val="center"/>
        <w:rPr>
          <w:rFonts w:ascii="Times New Roman" w:eastAsia="Times New Roman" w:hAnsi="Times New Roman" w:cs="Times New Roman"/>
          <w:sz w:val="28"/>
          <w:szCs w:val="28"/>
          <w:lang w:eastAsia="en-GB"/>
        </w:rPr>
      </w:pPr>
    </w:p>
    <w:p w14:paraId="3F63A946" w14:textId="6D61BB11" w:rsidR="00944A8D" w:rsidRDefault="00944A8D" w:rsidP="00944A8D">
      <w:pPr>
        <w:spacing w:line="276" w:lineRule="auto"/>
        <w:jc w:val="center"/>
        <w:rPr>
          <w:rFonts w:ascii="Times New Roman" w:eastAsia="Times New Roman" w:hAnsi="Times New Roman" w:cs="Times New Roman"/>
          <w:sz w:val="28"/>
          <w:szCs w:val="28"/>
          <w:lang w:eastAsia="en-GB"/>
        </w:rPr>
      </w:pPr>
    </w:p>
    <w:p w14:paraId="595276CE" w14:textId="4BA4B1F3" w:rsidR="00944A8D" w:rsidRDefault="00944A8D" w:rsidP="00944A8D">
      <w:pPr>
        <w:spacing w:line="276" w:lineRule="auto"/>
        <w:jc w:val="center"/>
        <w:rPr>
          <w:rFonts w:ascii="Times New Roman" w:eastAsia="Times New Roman" w:hAnsi="Times New Roman" w:cs="Times New Roman"/>
          <w:sz w:val="28"/>
          <w:szCs w:val="28"/>
          <w:lang w:eastAsia="en-GB"/>
        </w:rPr>
      </w:pPr>
    </w:p>
    <w:p w14:paraId="5A46BC58" w14:textId="106594CA" w:rsidR="00944A8D" w:rsidRDefault="00944A8D" w:rsidP="00944A8D">
      <w:pPr>
        <w:spacing w:line="276" w:lineRule="auto"/>
        <w:jc w:val="cente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Supervisory Team:</w:t>
      </w:r>
    </w:p>
    <w:p w14:paraId="0085E6CE" w14:textId="77777777" w:rsidR="00944A8D" w:rsidRDefault="00944A8D" w:rsidP="00944A8D">
      <w:pPr>
        <w:spacing w:line="276" w:lineRule="auto"/>
        <w:jc w:val="center"/>
        <w:rPr>
          <w:rFonts w:ascii="Times New Roman" w:eastAsia="Times New Roman" w:hAnsi="Times New Roman" w:cs="Times New Roman"/>
          <w:sz w:val="40"/>
          <w:szCs w:val="40"/>
          <w:lang w:eastAsia="en-GB"/>
        </w:rPr>
      </w:pPr>
    </w:p>
    <w:p w14:paraId="2409CE65" w14:textId="477F6A60" w:rsidR="00944A8D" w:rsidRDefault="00944A8D" w:rsidP="00944A8D">
      <w:pPr>
        <w:spacing w:line="276" w:lineRule="auto"/>
        <w:jc w:val="center"/>
        <w:rPr>
          <w:rFonts w:ascii="Times New Roman" w:eastAsia="Times New Roman" w:hAnsi="Times New Roman" w:cs="Times New Roman"/>
          <w:sz w:val="40"/>
          <w:szCs w:val="40"/>
          <w:lang w:eastAsia="en-GB"/>
        </w:rPr>
      </w:pPr>
      <w:commentRangeStart w:id="8"/>
      <w:r>
        <w:rPr>
          <w:rFonts w:ascii="Times New Roman" w:eastAsia="Times New Roman" w:hAnsi="Times New Roman" w:cs="Times New Roman"/>
          <w:sz w:val="40"/>
          <w:szCs w:val="40"/>
          <w:lang w:eastAsia="en-GB"/>
        </w:rPr>
        <w:t>Prof</w:t>
      </w:r>
      <w:commentRangeEnd w:id="8"/>
      <w:r w:rsidR="00B4417A">
        <w:rPr>
          <w:rStyle w:val="CommentReference"/>
        </w:rPr>
        <w:commentReference w:id="8"/>
      </w:r>
      <w:r>
        <w:rPr>
          <w:rFonts w:ascii="Times New Roman" w:eastAsia="Times New Roman" w:hAnsi="Times New Roman" w:cs="Times New Roman"/>
          <w:sz w:val="40"/>
          <w:szCs w:val="40"/>
          <w:lang w:eastAsia="en-GB"/>
        </w:rPr>
        <w:t xml:space="preserve">. Andrew </w:t>
      </w:r>
      <w:ins w:id="9" w:author="Andrew Cresswell" w:date="2020-08-24T20:34:00Z">
        <w:r w:rsidR="00B4417A">
          <w:rPr>
            <w:rFonts w:ascii="Times New Roman" w:eastAsia="Times New Roman" w:hAnsi="Times New Roman" w:cs="Times New Roman"/>
            <w:sz w:val="40"/>
            <w:szCs w:val="40"/>
            <w:lang w:eastAsia="en-GB"/>
          </w:rPr>
          <w:t>G</w:t>
        </w:r>
      </w:ins>
      <w:ins w:id="10" w:author="Andrew Cresswell" w:date="2020-08-24T20:35:00Z">
        <w:r w:rsidR="00B4417A">
          <w:rPr>
            <w:rFonts w:ascii="Times New Roman" w:eastAsia="Times New Roman" w:hAnsi="Times New Roman" w:cs="Times New Roman"/>
            <w:sz w:val="40"/>
            <w:szCs w:val="40"/>
            <w:lang w:eastAsia="en-GB"/>
          </w:rPr>
          <w:t xml:space="preserve">. </w:t>
        </w:r>
      </w:ins>
      <w:r>
        <w:rPr>
          <w:rFonts w:ascii="Times New Roman" w:eastAsia="Times New Roman" w:hAnsi="Times New Roman" w:cs="Times New Roman"/>
          <w:sz w:val="40"/>
          <w:szCs w:val="40"/>
          <w:lang w:eastAsia="en-GB"/>
        </w:rPr>
        <w:t>Cresswell</w:t>
      </w:r>
    </w:p>
    <w:p w14:paraId="67303A82" w14:textId="434AD3D7" w:rsidR="00944A8D" w:rsidRDefault="00944A8D" w:rsidP="00944A8D">
      <w:pPr>
        <w:spacing w:line="276" w:lineRule="auto"/>
        <w:jc w:val="cente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Assoc Prof Glen A. Lichtwark</w:t>
      </w:r>
      <w:del w:id="11" w:author="Andrew Cresswell" w:date="2020-08-24T20:35:00Z">
        <w:r w:rsidDel="00B4417A">
          <w:rPr>
            <w:rFonts w:ascii="Times New Roman" w:eastAsia="Times New Roman" w:hAnsi="Times New Roman" w:cs="Times New Roman"/>
            <w:sz w:val="40"/>
            <w:szCs w:val="40"/>
            <w:lang w:eastAsia="en-GB"/>
          </w:rPr>
          <w:delText>, BSc (Hons), PhD (Human Movement Science)</w:delText>
        </w:r>
      </w:del>
    </w:p>
    <w:p w14:paraId="6673759A" w14:textId="00543944" w:rsidR="00944A8D" w:rsidRDefault="00944A8D" w:rsidP="00944A8D">
      <w:pPr>
        <w:spacing w:line="276" w:lineRule="auto"/>
        <w:jc w:val="cente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Mr Ross D. Wilkinson</w:t>
      </w:r>
      <w:del w:id="12" w:author="Andrew Cresswell" w:date="2020-08-24T20:35:00Z">
        <w:r w:rsidDel="00B4417A">
          <w:rPr>
            <w:rFonts w:ascii="Times New Roman" w:eastAsia="Times New Roman" w:hAnsi="Times New Roman" w:cs="Times New Roman"/>
            <w:sz w:val="40"/>
            <w:szCs w:val="40"/>
            <w:lang w:eastAsia="en-GB"/>
          </w:rPr>
          <w:delText>,</w:delText>
        </w:r>
      </w:del>
      <w:r>
        <w:rPr>
          <w:rFonts w:ascii="Times New Roman" w:eastAsia="Times New Roman" w:hAnsi="Times New Roman" w:cs="Times New Roman"/>
          <w:sz w:val="40"/>
          <w:szCs w:val="40"/>
          <w:lang w:eastAsia="en-GB"/>
        </w:rPr>
        <w:t xml:space="preserve"> </w:t>
      </w:r>
      <w:del w:id="13" w:author="Andrew Cresswell" w:date="2020-08-24T20:35:00Z">
        <w:r w:rsidDel="00B4417A">
          <w:rPr>
            <w:rFonts w:ascii="Times New Roman" w:eastAsia="Times New Roman" w:hAnsi="Times New Roman" w:cs="Times New Roman"/>
            <w:sz w:val="40"/>
            <w:szCs w:val="40"/>
            <w:lang w:eastAsia="en-GB"/>
          </w:rPr>
          <w:delText>BESS (Hons), Doctoral student (Biomechanics)</w:delText>
        </w:r>
      </w:del>
    </w:p>
    <w:p w14:paraId="507CC3BE" w14:textId="77777777" w:rsidR="00944A8D" w:rsidRDefault="00944A8D" w:rsidP="00944A8D">
      <w:pPr>
        <w:spacing w:line="276" w:lineRule="auto"/>
        <w:jc w:val="center"/>
        <w:rPr>
          <w:rFonts w:ascii="Times New Roman" w:eastAsia="Times New Roman" w:hAnsi="Times New Roman" w:cs="Times New Roman"/>
          <w:sz w:val="40"/>
          <w:szCs w:val="40"/>
          <w:lang w:eastAsia="en-GB"/>
        </w:rPr>
      </w:pPr>
    </w:p>
    <w:p w14:paraId="67209BDD" w14:textId="77777777" w:rsidR="00944A8D" w:rsidRPr="004F7661" w:rsidRDefault="00944A8D" w:rsidP="004F7661">
      <w:pPr>
        <w:spacing w:line="276" w:lineRule="auto"/>
        <w:jc w:val="both"/>
        <w:rPr>
          <w:rFonts w:ascii="Times New Roman" w:eastAsia="Times New Roman" w:hAnsi="Times New Roman" w:cs="Times New Roman"/>
          <w:lang w:eastAsia="en-GB"/>
        </w:rPr>
      </w:pPr>
    </w:p>
    <w:p w14:paraId="32489751" w14:textId="77777777" w:rsidR="00B4417A" w:rsidRDefault="00B4417A" w:rsidP="00670DED">
      <w:pPr>
        <w:jc w:val="both"/>
        <w:rPr>
          <w:ins w:id="14" w:author="Andrew Cresswell" w:date="2020-08-24T20:35:00Z"/>
          <w:rFonts w:ascii="Times New Roman" w:eastAsia="Times New Roman" w:hAnsi="Times New Roman" w:cs="Times New Roman"/>
          <w:lang w:eastAsia="en-GB"/>
        </w:rPr>
      </w:pPr>
    </w:p>
    <w:p w14:paraId="0738DDEE" w14:textId="77777777" w:rsidR="00B4417A" w:rsidRDefault="00B4417A" w:rsidP="00670DED">
      <w:pPr>
        <w:jc w:val="both"/>
        <w:rPr>
          <w:ins w:id="15" w:author="Andrew Cresswell" w:date="2020-08-24T20:35:00Z"/>
          <w:rFonts w:ascii="Times New Roman" w:eastAsia="Times New Roman" w:hAnsi="Times New Roman" w:cs="Times New Roman"/>
          <w:lang w:eastAsia="en-GB"/>
        </w:rPr>
      </w:pPr>
    </w:p>
    <w:p w14:paraId="303FC71A" w14:textId="77777777" w:rsidR="00B4417A" w:rsidRDefault="00B4417A" w:rsidP="00670DED">
      <w:pPr>
        <w:jc w:val="both"/>
        <w:rPr>
          <w:ins w:id="16" w:author="Andrew Cresswell" w:date="2020-08-24T20:35:00Z"/>
          <w:rFonts w:ascii="Times New Roman" w:eastAsia="Times New Roman" w:hAnsi="Times New Roman" w:cs="Times New Roman"/>
          <w:lang w:eastAsia="en-GB"/>
        </w:rPr>
      </w:pPr>
    </w:p>
    <w:p w14:paraId="7A357EEC" w14:textId="13C85315" w:rsidR="00670DED" w:rsidRPr="001E7855" w:rsidRDefault="00670DED">
      <w:pPr>
        <w:spacing w:line="480" w:lineRule="auto"/>
        <w:jc w:val="both"/>
        <w:rPr>
          <w:rFonts w:ascii="Times New Roman" w:eastAsia="Times New Roman" w:hAnsi="Times New Roman" w:cs="Times New Roman"/>
          <w:lang w:eastAsia="en-GB"/>
        </w:rPr>
        <w:pPrChange w:id="17" w:author="Andrew Cresswell" w:date="2020-08-24T20:38:00Z">
          <w:pPr>
            <w:jc w:val="both"/>
          </w:pPr>
        </w:pPrChange>
      </w:pPr>
      <w:commentRangeStart w:id="18"/>
      <w:r w:rsidRPr="001E7855">
        <w:rPr>
          <w:rFonts w:ascii="Times New Roman" w:eastAsia="Times New Roman" w:hAnsi="Times New Roman" w:cs="Times New Roman"/>
          <w:lang w:eastAsia="en-GB"/>
        </w:rPr>
        <w:lastRenderedPageBreak/>
        <w:t>Cycle</w:t>
      </w:r>
      <w:commentRangeEnd w:id="18"/>
      <w:r w:rsidR="00B4417A">
        <w:rPr>
          <w:rStyle w:val="CommentReference"/>
        </w:rPr>
        <w:commentReference w:id="18"/>
      </w:r>
      <w:r w:rsidRPr="001E7855">
        <w:rPr>
          <w:rFonts w:ascii="Times New Roman" w:eastAsia="Times New Roman" w:hAnsi="Times New Roman" w:cs="Times New Roman"/>
          <w:lang w:eastAsia="en-GB"/>
        </w:rPr>
        <w:t xml:space="preserve"> </w:t>
      </w:r>
      <w:commentRangeStart w:id="19"/>
      <w:r w:rsidRPr="001E7855">
        <w:rPr>
          <w:rFonts w:ascii="Times New Roman" w:eastAsia="Times New Roman" w:hAnsi="Times New Roman" w:cs="Times New Roman"/>
          <w:lang w:eastAsia="en-GB"/>
        </w:rPr>
        <w:t>ergometry</w:t>
      </w:r>
      <w:commentRangeEnd w:id="19"/>
      <w:r w:rsidR="00B4417A">
        <w:rPr>
          <w:rStyle w:val="CommentReference"/>
        </w:rPr>
        <w:commentReference w:id="19"/>
      </w:r>
      <w:r w:rsidRPr="001E7855">
        <w:rPr>
          <w:rFonts w:ascii="Times New Roman" w:eastAsia="Times New Roman" w:hAnsi="Times New Roman" w:cs="Times New Roman"/>
          <w:lang w:eastAsia="en-GB"/>
        </w:rPr>
        <w:t xml:space="preserve"> has traditionally been implemented as a method of isolating and assessing lower body power output </w:t>
      </w:r>
      <w:r w:rsidRPr="00670DED">
        <w:rPr>
          <w:rFonts w:ascii="Times New Roman" w:eastAsia="Times New Roman" w:hAnsi="Times New Roman" w:cs="Times New Roman"/>
          <w:lang w:eastAsia="en-GB"/>
        </w:rPr>
        <w:t xml:space="preserve">(Baker et al., 2001). Test parameters typically involve an all-out pedalling effort for a duration of 6, 10, 20, or 30 seconds, against a standardised resistance of 75 grams per kilogram of bodyweight, on a friction loaded cycle ergometer (Baker and Davies, 2009; </w:t>
      </w:r>
      <w:proofErr w:type="spellStart"/>
      <w:r w:rsidRPr="00670DED">
        <w:rPr>
          <w:rFonts w:ascii="Times New Roman" w:eastAsia="Times New Roman" w:hAnsi="Times New Roman" w:cs="Times New Roman"/>
          <w:lang w:eastAsia="en-GB"/>
        </w:rPr>
        <w:t>Aylon</w:t>
      </w:r>
      <w:proofErr w:type="spellEnd"/>
      <w:r w:rsidRPr="00670DED">
        <w:rPr>
          <w:rFonts w:ascii="Times New Roman" w:eastAsia="Times New Roman" w:hAnsi="Times New Roman" w:cs="Times New Roman"/>
          <w:lang w:eastAsia="en-GB"/>
        </w:rPr>
        <w:t xml:space="preserve"> et al., 1974; </w:t>
      </w:r>
      <w:proofErr w:type="spellStart"/>
      <w:r w:rsidRPr="00670DED">
        <w:rPr>
          <w:rFonts w:ascii="Times New Roman" w:eastAsia="Times New Roman" w:hAnsi="Times New Roman" w:cs="Times New Roman"/>
          <w:lang w:eastAsia="en-GB"/>
        </w:rPr>
        <w:t>Dotan</w:t>
      </w:r>
      <w:proofErr w:type="spellEnd"/>
      <w:r w:rsidRPr="00670DED">
        <w:rPr>
          <w:rFonts w:ascii="Times New Roman" w:eastAsia="Times New Roman" w:hAnsi="Times New Roman" w:cs="Times New Roman"/>
          <w:lang w:eastAsia="en-GB"/>
        </w:rPr>
        <w:t xml:space="preserve"> et al., 1983; Inbar et al., 1996). </w:t>
      </w:r>
      <w:r w:rsidRPr="001E7855">
        <w:rPr>
          <w:rFonts w:ascii="Times New Roman" w:eastAsia="Times New Roman" w:hAnsi="Times New Roman" w:cs="Times New Roman"/>
          <w:lang w:eastAsia="en-GB"/>
        </w:rPr>
        <w:t xml:space="preserve">However, current evidence is indicative of a significant contribution to Peak Power Output (PPO) by mechanical work performed by the upper body through the handlebars. </w:t>
      </w:r>
      <w:commentRangeStart w:id="20"/>
      <w:r w:rsidRPr="00670DED">
        <w:rPr>
          <w:rFonts w:ascii="Times New Roman" w:eastAsia="Times New Roman" w:hAnsi="Times New Roman" w:cs="Times New Roman"/>
          <w:lang w:eastAsia="en-GB"/>
        </w:rPr>
        <w:t xml:space="preserve">Consequentially, the validity of maximal cycling ergometry as a measure of lower-body power and performance is jeopardised due to limited knowledge on the magnitude and nature of apparent upper body contributions to </w:t>
      </w:r>
      <w:commentRangeStart w:id="21"/>
      <w:del w:id="22" w:author="Andrew Cresswell" w:date="2020-08-24T20:50:00Z">
        <w:r w:rsidRPr="00670DED" w:rsidDel="006F0B41">
          <w:rPr>
            <w:rFonts w:ascii="Times New Roman" w:eastAsia="Times New Roman" w:hAnsi="Times New Roman" w:cs="Times New Roman"/>
            <w:lang w:eastAsia="en-GB"/>
          </w:rPr>
          <w:delText>PPO</w:delText>
        </w:r>
        <w:commentRangeEnd w:id="21"/>
        <w:r w:rsidR="006F0B41" w:rsidDel="006F0B41">
          <w:rPr>
            <w:rStyle w:val="CommentReference"/>
          </w:rPr>
          <w:commentReference w:id="21"/>
        </w:r>
      </w:del>
      <w:ins w:id="23" w:author="Andrew Cresswell" w:date="2020-08-24T20:50:00Z">
        <w:r w:rsidR="006F0B41">
          <w:rPr>
            <w:rFonts w:ascii="Times New Roman" w:eastAsia="Times New Roman" w:hAnsi="Times New Roman" w:cs="Times New Roman"/>
            <w:lang w:eastAsia="en-GB"/>
          </w:rPr>
          <w:t>peak power output</w:t>
        </w:r>
      </w:ins>
      <w:r w:rsidRPr="00670DED">
        <w:rPr>
          <w:rFonts w:ascii="Times New Roman" w:eastAsia="Times New Roman" w:hAnsi="Times New Roman" w:cs="Times New Roman"/>
          <w:lang w:eastAsia="en-GB"/>
        </w:rPr>
        <w:t xml:space="preserve">. </w:t>
      </w:r>
      <w:commentRangeEnd w:id="20"/>
      <w:r w:rsidR="006F0B41">
        <w:rPr>
          <w:rStyle w:val="CommentReference"/>
        </w:rPr>
        <w:commentReference w:id="20"/>
      </w:r>
      <w:r w:rsidRPr="00670DED">
        <w:rPr>
          <w:rFonts w:ascii="Times New Roman" w:eastAsia="Times New Roman" w:hAnsi="Times New Roman" w:cs="Times New Roman"/>
          <w:lang w:eastAsia="en-GB"/>
        </w:rPr>
        <w:t xml:space="preserve">Upper body-based force production on the handlebars during cycling boasts the potential advantage of </w:t>
      </w:r>
      <w:del w:id="24" w:author="Andrew Cresswell" w:date="2020-08-24T20:46:00Z">
        <w:r w:rsidRPr="00670DED" w:rsidDel="006F0B41">
          <w:rPr>
            <w:rFonts w:ascii="Times New Roman" w:eastAsia="Times New Roman" w:hAnsi="Times New Roman" w:cs="Times New Roman"/>
            <w:lang w:eastAsia="en-GB"/>
          </w:rPr>
          <w:delText xml:space="preserve">stabilising </w:delText>
        </w:r>
      </w:del>
      <w:ins w:id="25" w:author="Andrew Cresswell" w:date="2020-08-24T20:46:00Z">
        <w:r w:rsidR="006F0B41">
          <w:rPr>
            <w:rFonts w:ascii="Times New Roman" w:eastAsia="Times New Roman" w:hAnsi="Times New Roman" w:cs="Times New Roman"/>
            <w:lang w:eastAsia="en-GB"/>
          </w:rPr>
          <w:t>utilising</w:t>
        </w:r>
        <w:r w:rsidR="006F0B41" w:rsidRPr="00670DED">
          <w:rPr>
            <w:rFonts w:ascii="Times New Roman" w:eastAsia="Times New Roman" w:hAnsi="Times New Roman" w:cs="Times New Roman"/>
            <w:lang w:eastAsia="en-GB"/>
          </w:rPr>
          <w:t xml:space="preserve"> </w:t>
        </w:r>
      </w:ins>
      <w:r w:rsidRPr="00670DED">
        <w:rPr>
          <w:rFonts w:ascii="Times New Roman" w:eastAsia="Times New Roman" w:hAnsi="Times New Roman" w:cs="Times New Roman"/>
          <w:lang w:eastAsia="en-GB"/>
        </w:rPr>
        <w:t xml:space="preserve">the </w:t>
      </w:r>
      <w:ins w:id="26" w:author="Andrew Cresswell" w:date="2020-08-24T20:47:00Z">
        <w:r w:rsidR="006F0B41">
          <w:rPr>
            <w:rFonts w:ascii="Times New Roman" w:eastAsia="Times New Roman" w:hAnsi="Times New Roman" w:cs="Times New Roman"/>
            <w:lang w:eastAsia="en-GB"/>
          </w:rPr>
          <w:t xml:space="preserve">contribution of the </w:t>
        </w:r>
      </w:ins>
      <w:r w:rsidRPr="00670DED">
        <w:rPr>
          <w:rFonts w:ascii="Times New Roman" w:eastAsia="Times New Roman" w:hAnsi="Times New Roman" w:cs="Times New Roman"/>
          <w:lang w:eastAsia="en-GB"/>
        </w:rPr>
        <w:t xml:space="preserve">centre of mass </w:t>
      </w:r>
      <w:del w:id="27" w:author="Andrew Cresswell" w:date="2020-08-24T20:53:00Z">
        <w:r w:rsidRPr="00670DED" w:rsidDel="006F0B41">
          <w:rPr>
            <w:rFonts w:ascii="Times New Roman" w:eastAsia="Times New Roman" w:hAnsi="Times New Roman" w:cs="Times New Roman"/>
            <w:lang w:eastAsia="en-GB"/>
          </w:rPr>
          <w:delText xml:space="preserve">(COM) </w:delText>
        </w:r>
      </w:del>
      <w:r w:rsidRPr="00670DED">
        <w:rPr>
          <w:rFonts w:ascii="Times New Roman" w:eastAsia="Times New Roman" w:hAnsi="Times New Roman" w:cs="Times New Roman"/>
          <w:lang w:eastAsia="en-GB"/>
        </w:rPr>
        <w:t xml:space="preserve">of the rider, </w:t>
      </w:r>
      <w:ins w:id="28" w:author="Andrew Cresswell" w:date="2020-08-24T20:47:00Z">
        <w:r w:rsidR="006F0B41" w:rsidRPr="00670DED">
          <w:rPr>
            <w:rFonts w:ascii="Times New Roman" w:eastAsia="Times New Roman" w:hAnsi="Times New Roman" w:cs="Times New Roman"/>
            <w:lang w:eastAsia="en-GB"/>
          </w:rPr>
          <w:t>as well as provide a foundation for greater activation and force production from the lower body musculature</w:t>
        </w:r>
        <w:r w:rsidR="006F0B41">
          <w:rPr>
            <w:rFonts w:ascii="Times New Roman" w:eastAsia="Times New Roman" w:hAnsi="Times New Roman" w:cs="Times New Roman"/>
            <w:lang w:eastAsia="en-GB"/>
          </w:rPr>
          <w:t>,</w:t>
        </w:r>
        <w:r w:rsidR="006F0B41" w:rsidRPr="00670DED">
          <w:rPr>
            <w:rFonts w:ascii="Times New Roman" w:eastAsia="Times New Roman" w:hAnsi="Times New Roman" w:cs="Times New Roman"/>
            <w:lang w:eastAsia="en-GB"/>
          </w:rPr>
          <w:t xml:space="preserve"> </w:t>
        </w:r>
      </w:ins>
      <w:r w:rsidRPr="00670DED">
        <w:rPr>
          <w:rFonts w:ascii="Times New Roman" w:eastAsia="Times New Roman" w:hAnsi="Times New Roman" w:cs="Times New Roman"/>
          <w:lang w:eastAsia="en-GB"/>
        </w:rPr>
        <w:t>which may in-turn facilitate a greater transfer of force to the pedal</w:t>
      </w:r>
      <w:del w:id="29" w:author="Andrew Cresswell" w:date="2020-08-24T20:47:00Z">
        <w:r w:rsidRPr="00670DED" w:rsidDel="006F0B41">
          <w:rPr>
            <w:rFonts w:ascii="Times New Roman" w:eastAsia="Times New Roman" w:hAnsi="Times New Roman" w:cs="Times New Roman"/>
            <w:lang w:eastAsia="en-GB"/>
          </w:rPr>
          <w:delText>, as well as provide a foundation for greater activation and force production from the lower body musculature</w:delText>
        </w:r>
      </w:del>
      <w:r w:rsidRPr="00670DED">
        <w:rPr>
          <w:rFonts w:ascii="Times New Roman" w:eastAsia="Times New Roman" w:hAnsi="Times New Roman" w:cs="Times New Roman"/>
          <w:lang w:eastAsia="en-GB"/>
        </w:rPr>
        <w:t xml:space="preserve">. </w:t>
      </w:r>
      <w:r w:rsidRPr="001E7855">
        <w:rPr>
          <w:rFonts w:ascii="Times New Roman" w:eastAsia="Times New Roman" w:hAnsi="Times New Roman" w:cs="Times New Roman"/>
          <w:lang w:eastAsia="en-GB"/>
        </w:rPr>
        <w:t xml:space="preserve">Baker and colleagues (2001) measured the power output of a group of cyclists using two protocols: </w:t>
      </w:r>
      <w:ins w:id="30" w:author="Andrew Cresswell" w:date="2020-08-24T20:51:00Z">
        <w:r w:rsidR="006F0B41">
          <w:rPr>
            <w:rFonts w:ascii="Times New Roman" w:eastAsia="Times New Roman" w:hAnsi="Times New Roman" w:cs="Times New Roman"/>
            <w:lang w:eastAsia="en-GB"/>
          </w:rPr>
          <w:t>‘</w:t>
        </w:r>
      </w:ins>
      <w:ins w:id="31" w:author="Andrew Cresswell" w:date="2020-08-24T20:48:00Z">
        <w:r w:rsidR="006F0B41">
          <w:rPr>
            <w:rFonts w:ascii="Times New Roman" w:eastAsia="Times New Roman" w:hAnsi="Times New Roman" w:cs="Times New Roman"/>
            <w:lang w:eastAsia="en-GB"/>
          </w:rPr>
          <w:t>w</w:t>
        </w:r>
      </w:ins>
      <w:del w:id="32" w:author="Andrew Cresswell" w:date="2020-08-24T20:48:00Z">
        <w:r w:rsidRPr="001E7855" w:rsidDel="006F0B41">
          <w:rPr>
            <w:rFonts w:ascii="Times New Roman" w:eastAsia="Times New Roman" w:hAnsi="Times New Roman" w:cs="Times New Roman"/>
            <w:lang w:eastAsia="en-GB"/>
          </w:rPr>
          <w:delText>W</w:delText>
        </w:r>
      </w:del>
      <w:r w:rsidRPr="001E7855">
        <w:rPr>
          <w:rFonts w:ascii="Times New Roman" w:eastAsia="Times New Roman" w:hAnsi="Times New Roman" w:cs="Times New Roman"/>
          <w:lang w:eastAsia="en-GB"/>
        </w:rPr>
        <w:t>ith</w:t>
      </w:r>
      <w:ins w:id="33" w:author="Andrew Cresswell" w:date="2020-08-24T20:51:00Z">
        <w:r w:rsidR="006F0B41">
          <w:rPr>
            <w:rFonts w:ascii="Times New Roman" w:eastAsia="Times New Roman" w:hAnsi="Times New Roman" w:cs="Times New Roman"/>
            <w:lang w:eastAsia="en-GB"/>
          </w:rPr>
          <w:t>’</w:t>
        </w:r>
      </w:ins>
      <w:r w:rsidRPr="001E7855">
        <w:rPr>
          <w:rFonts w:ascii="Times New Roman" w:eastAsia="Times New Roman" w:hAnsi="Times New Roman" w:cs="Times New Roman"/>
          <w:lang w:eastAsia="en-GB"/>
        </w:rPr>
        <w:t xml:space="preserve"> </w:t>
      </w:r>
      <w:ins w:id="34" w:author="Andrew Cresswell" w:date="2020-08-24T20:48:00Z">
        <w:r w:rsidR="006F0B41">
          <w:rPr>
            <w:rFonts w:ascii="Times New Roman" w:eastAsia="Times New Roman" w:hAnsi="Times New Roman" w:cs="Times New Roman"/>
            <w:lang w:eastAsia="en-GB"/>
          </w:rPr>
          <w:t xml:space="preserve">and </w:t>
        </w:r>
      </w:ins>
      <w:ins w:id="35" w:author="Andrew Cresswell" w:date="2020-08-24T20:51:00Z">
        <w:r w:rsidR="006F0B41">
          <w:rPr>
            <w:rFonts w:ascii="Times New Roman" w:eastAsia="Times New Roman" w:hAnsi="Times New Roman" w:cs="Times New Roman"/>
            <w:lang w:eastAsia="en-GB"/>
          </w:rPr>
          <w:t>‘</w:t>
        </w:r>
      </w:ins>
      <w:ins w:id="36" w:author="Andrew Cresswell" w:date="2020-08-24T20:48:00Z">
        <w:r w:rsidR="006F0B41">
          <w:rPr>
            <w:rFonts w:ascii="Times New Roman" w:eastAsia="Times New Roman" w:hAnsi="Times New Roman" w:cs="Times New Roman"/>
            <w:lang w:eastAsia="en-GB"/>
          </w:rPr>
          <w:t>without</w:t>
        </w:r>
      </w:ins>
      <w:ins w:id="37" w:author="Andrew Cresswell" w:date="2020-08-24T20:51:00Z">
        <w:r w:rsidR="006F0B41">
          <w:rPr>
            <w:rFonts w:ascii="Times New Roman" w:eastAsia="Times New Roman" w:hAnsi="Times New Roman" w:cs="Times New Roman"/>
            <w:lang w:eastAsia="en-GB"/>
          </w:rPr>
          <w:t>’</w:t>
        </w:r>
      </w:ins>
      <w:ins w:id="38" w:author="Andrew Cresswell" w:date="2020-08-24T20:48:00Z">
        <w:r w:rsidR="006F0B41">
          <w:rPr>
            <w:rFonts w:ascii="Times New Roman" w:eastAsia="Times New Roman" w:hAnsi="Times New Roman" w:cs="Times New Roman"/>
            <w:lang w:eastAsia="en-GB"/>
          </w:rPr>
          <w:t xml:space="preserve"> </w:t>
        </w:r>
      </w:ins>
      <w:ins w:id="39" w:author="Andrew Cresswell" w:date="2020-08-24T20:51:00Z">
        <w:r w:rsidR="006F0B41">
          <w:rPr>
            <w:rFonts w:ascii="Times New Roman" w:eastAsia="Times New Roman" w:hAnsi="Times New Roman" w:cs="Times New Roman"/>
            <w:lang w:eastAsia="en-GB"/>
          </w:rPr>
          <w:t xml:space="preserve">gripping the </w:t>
        </w:r>
      </w:ins>
      <w:ins w:id="40" w:author="Andrew Cresswell" w:date="2020-08-24T20:48:00Z">
        <w:r w:rsidR="006F0B41">
          <w:rPr>
            <w:rFonts w:ascii="Times New Roman" w:eastAsia="Times New Roman" w:hAnsi="Times New Roman" w:cs="Times New Roman"/>
            <w:lang w:eastAsia="en-GB"/>
          </w:rPr>
          <w:t>handlebar</w:t>
        </w:r>
      </w:ins>
      <w:del w:id="41" w:author="Andrew Cresswell" w:date="2020-08-24T20:48:00Z">
        <w:r w:rsidRPr="001E7855" w:rsidDel="006F0B41">
          <w:rPr>
            <w:rFonts w:ascii="Times New Roman" w:eastAsia="Times New Roman" w:hAnsi="Times New Roman" w:cs="Times New Roman"/>
            <w:lang w:eastAsia="en-GB"/>
          </w:rPr>
          <w:delText>G</w:delText>
        </w:r>
      </w:del>
      <w:del w:id="42" w:author="Andrew Cresswell" w:date="2020-08-24T20:51:00Z">
        <w:r w:rsidRPr="001E7855" w:rsidDel="006F0B41">
          <w:rPr>
            <w:rFonts w:ascii="Times New Roman" w:eastAsia="Times New Roman" w:hAnsi="Times New Roman" w:cs="Times New Roman"/>
            <w:lang w:eastAsia="en-GB"/>
          </w:rPr>
          <w:delText>rip</w:delText>
        </w:r>
      </w:del>
      <w:ins w:id="43" w:author="Andrew Cresswell" w:date="2020-08-24T20:50:00Z">
        <w:r w:rsidR="006F0B41">
          <w:rPr>
            <w:rFonts w:ascii="Times New Roman" w:eastAsia="Times New Roman" w:hAnsi="Times New Roman" w:cs="Times New Roman"/>
            <w:lang w:eastAsia="en-GB"/>
          </w:rPr>
          <w:t xml:space="preserve">. Their results </w:t>
        </w:r>
      </w:ins>
      <w:ins w:id="44" w:author="Andrew Cresswell" w:date="2020-08-24T20:51:00Z">
        <w:r w:rsidR="006F0B41">
          <w:rPr>
            <w:rFonts w:ascii="Times New Roman" w:eastAsia="Times New Roman" w:hAnsi="Times New Roman" w:cs="Times New Roman"/>
            <w:lang w:eastAsia="en-GB"/>
          </w:rPr>
          <w:t xml:space="preserve">revealed </w:t>
        </w:r>
      </w:ins>
      <w:del w:id="45" w:author="Andrew Cresswell" w:date="2020-08-24T20:51:00Z">
        <w:r w:rsidRPr="001E7855" w:rsidDel="006F0B41">
          <w:rPr>
            <w:rFonts w:ascii="Times New Roman" w:eastAsia="Times New Roman" w:hAnsi="Times New Roman" w:cs="Times New Roman"/>
            <w:lang w:eastAsia="en-GB"/>
          </w:rPr>
          <w:delText xml:space="preserve"> </w:delText>
        </w:r>
      </w:del>
      <w:del w:id="46" w:author="Andrew Cresswell" w:date="2020-08-24T20:50:00Z">
        <w:r w:rsidRPr="001E7855" w:rsidDel="006F0B41">
          <w:rPr>
            <w:rFonts w:ascii="Times New Roman" w:eastAsia="Times New Roman" w:hAnsi="Times New Roman" w:cs="Times New Roman"/>
            <w:lang w:eastAsia="en-GB"/>
          </w:rPr>
          <w:delText>(WG</w:delText>
        </w:r>
      </w:del>
      <w:del w:id="47" w:author="Andrew Cresswell" w:date="2020-08-24T20:48:00Z">
        <w:r w:rsidRPr="001E7855" w:rsidDel="006F0B41">
          <w:rPr>
            <w:rFonts w:ascii="Times New Roman" w:eastAsia="Times New Roman" w:hAnsi="Times New Roman" w:cs="Times New Roman"/>
            <w:lang w:eastAsia="en-GB"/>
          </w:rPr>
          <w:delText>) and Without Hand Grip (</w:delText>
        </w:r>
      </w:del>
      <w:del w:id="48" w:author="Andrew Cresswell" w:date="2020-08-24T20:50:00Z">
        <w:r w:rsidRPr="001E7855" w:rsidDel="006F0B41">
          <w:rPr>
            <w:rFonts w:ascii="Times New Roman" w:eastAsia="Times New Roman" w:hAnsi="Times New Roman" w:cs="Times New Roman"/>
            <w:lang w:eastAsia="en-GB"/>
          </w:rPr>
          <w:delText xml:space="preserve">WOHG) </w:delText>
        </w:r>
      </w:del>
      <w:del w:id="49" w:author="Andrew Cresswell" w:date="2020-08-24T20:51:00Z">
        <w:r w:rsidRPr="001E7855" w:rsidDel="006F0B41">
          <w:rPr>
            <w:rFonts w:ascii="Times New Roman" w:eastAsia="Times New Roman" w:hAnsi="Times New Roman" w:cs="Times New Roman"/>
            <w:lang w:eastAsia="en-GB"/>
          </w:rPr>
          <w:delText xml:space="preserve">and found </w:delText>
        </w:r>
      </w:del>
      <w:r w:rsidRPr="001E7855">
        <w:rPr>
          <w:rFonts w:ascii="Times New Roman" w:eastAsia="Times New Roman" w:hAnsi="Times New Roman" w:cs="Times New Roman"/>
          <w:lang w:eastAsia="en-GB"/>
        </w:rPr>
        <w:t xml:space="preserve">a significant increase </w:t>
      </w:r>
      <w:ins w:id="50" w:author="Andrew Cresswell" w:date="2020-08-24T20:53:00Z">
        <w:r w:rsidR="006F0B41">
          <w:rPr>
            <w:rFonts w:ascii="Times New Roman" w:eastAsia="Times New Roman" w:hAnsi="Times New Roman" w:cs="Times New Roman"/>
            <w:lang w:eastAsia="en-GB"/>
          </w:rPr>
          <w:t xml:space="preserve">of 9% </w:t>
        </w:r>
      </w:ins>
      <w:r w:rsidRPr="001E7855">
        <w:rPr>
          <w:rFonts w:ascii="Times New Roman" w:eastAsia="Times New Roman" w:hAnsi="Times New Roman" w:cs="Times New Roman"/>
          <w:lang w:eastAsia="en-GB"/>
        </w:rPr>
        <w:t xml:space="preserve">in </w:t>
      </w:r>
      <w:ins w:id="51" w:author="Andrew Cresswell" w:date="2020-08-24T20:51:00Z">
        <w:r w:rsidR="006F0B41">
          <w:rPr>
            <w:rFonts w:ascii="Times New Roman" w:eastAsia="Times New Roman" w:hAnsi="Times New Roman" w:cs="Times New Roman"/>
            <w:lang w:eastAsia="en-GB"/>
          </w:rPr>
          <w:t xml:space="preserve">peak power output </w:t>
        </w:r>
      </w:ins>
      <w:del w:id="52" w:author="Andrew Cresswell" w:date="2020-08-24T20:51:00Z">
        <w:r w:rsidRPr="001E7855" w:rsidDel="006F0B41">
          <w:rPr>
            <w:rFonts w:ascii="Times New Roman" w:eastAsia="Times New Roman" w:hAnsi="Times New Roman" w:cs="Times New Roman"/>
            <w:lang w:eastAsia="en-GB"/>
          </w:rPr>
          <w:delText xml:space="preserve">PPO </w:delText>
        </w:r>
      </w:del>
      <w:r w:rsidRPr="001E7855">
        <w:rPr>
          <w:rFonts w:ascii="Times New Roman" w:eastAsia="Times New Roman" w:hAnsi="Times New Roman" w:cs="Times New Roman"/>
          <w:lang w:eastAsia="en-GB"/>
        </w:rPr>
        <w:t xml:space="preserve">when cyclists </w:t>
      </w:r>
      <w:ins w:id="53" w:author="Andrew Cresswell" w:date="2020-08-24T20:52:00Z">
        <w:r w:rsidR="006F0B41">
          <w:rPr>
            <w:rFonts w:ascii="Times New Roman" w:eastAsia="Times New Roman" w:hAnsi="Times New Roman" w:cs="Times New Roman"/>
            <w:lang w:eastAsia="en-GB"/>
          </w:rPr>
          <w:t>gripped the bars</w:t>
        </w:r>
      </w:ins>
      <w:del w:id="54" w:author="Andrew Cresswell" w:date="2020-08-24T20:52:00Z">
        <w:r w:rsidRPr="001E7855" w:rsidDel="006F0B41">
          <w:rPr>
            <w:rFonts w:ascii="Times New Roman" w:eastAsia="Times New Roman" w:hAnsi="Times New Roman" w:cs="Times New Roman"/>
            <w:lang w:eastAsia="en-GB"/>
          </w:rPr>
          <w:delText xml:space="preserve">used the </w:delText>
        </w:r>
      </w:del>
      <w:ins w:id="55" w:author="Andrew Cresswell" w:date="2020-08-24T20:51:00Z">
        <w:r w:rsidR="006F0B41">
          <w:rPr>
            <w:rFonts w:ascii="Times New Roman" w:eastAsia="Times New Roman" w:hAnsi="Times New Roman" w:cs="Times New Roman"/>
            <w:lang w:eastAsia="en-GB"/>
          </w:rPr>
          <w:t xml:space="preserve"> </w:t>
        </w:r>
      </w:ins>
      <w:del w:id="56" w:author="Andrew Cresswell" w:date="2020-08-24T20:52:00Z">
        <w:r w:rsidRPr="001E7855" w:rsidDel="006F0B41">
          <w:rPr>
            <w:rFonts w:ascii="Times New Roman" w:eastAsia="Times New Roman" w:hAnsi="Times New Roman" w:cs="Times New Roman"/>
            <w:lang w:eastAsia="en-GB"/>
          </w:rPr>
          <w:delText xml:space="preserve">WG protocol </w:delText>
        </w:r>
      </w:del>
      <w:r w:rsidRPr="001E7855">
        <w:rPr>
          <w:rFonts w:ascii="Times New Roman" w:eastAsia="Times New Roman" w:hAnsi="Times New Roman" w:cs="Times New Roman"/>
          <w:lang w:eastAsia="en-GB"/>
        </w:rPr>
        <w:t xml:space="preserve">compared to </w:t>
      </w:r>
      <w:ins w:id="57" w:author="Andrew Cresswell" w:date="2020-08-24T20:52:00Z">
        <w:r w:rsidR="006F0B41">
          <w:rPr>
            <w:rFonts w:ascii="Times New Roman" w:eastAsia="Times New Roman" w:hAnsi="Times New Roman" w:cs="Times New Roman"/>
            <w:lang w:eastAsia="en-GB"/>
          </w:rPr>
          <w:t>when they didn’t</w:t>
        </w:r>
      </w:ins>
      <w:del w:id="58" w:author="Andrew Cresswell" w:date="2020-08-24T20:52:00Z">
        <w:r w:rsidRPr="001E7855" w:rsidDel="006F0B41">
          <w:rPr>
            <w:rFonts w:ascii="Times New Roman" w:eastAsia="Times New Roman" w:hAnsi="Times New Roman" w:cs="Times New Roman"/>
            <w:lang w:eastAsia="en-GB"/>
          </w:rPr>
          <w:delText>the WOHG</w:delText>
        </w:r>
      </w:del>
      <w:r w:rsidRPr="001E7855">
        <w:rPr>
          <w:rFonts w:ascii="Times New Roman" w:eastAsia="Times New Roman" w:hAnsi="Times New Roman" w:cs="Times New Roman"/>
          <w:lang w:eastAsia="en-GB"/>
        </w:rPr>
        <w:t xml:space="preserve"> </w:t>
      </w:r>
      <w:del w:id="59" w:author="Andrew Cresswell" w:date="2020-08-24T20:52:00Z">
        <w:r w:rsidRPr="001E7855" w:rsidDel="006F0B41">
          <w:rPr>
            <w:rFonts w:ascii="Times New Roman" w:eastAsia="Times New Roman" w:hAnsi="Times New Roman" w:cs="Times New Roman"/>
            <w:lang w:eastAsia="en-GB"/>
          </w:rPr>
          <w:delText xml:space="preserve">protocol </w:delText>
        </w:r>
      </w:del>
      <w:r w:rsidRPr="001E7855">
        <w:rPr>
          <w:rFonts w:ascii="Times New Roman" w:eastAsia="Times New Roman" w:hAnsi="Times New Roman" w:cs="Times New Roman"/>
          <w:lang w:eastAsia="en-GB"/>
        </w:rPr>
        <w:t>(886 ± 124W and 815 ± 151W, respectively). Th</w:t>
      </w:r>
      <w:ins w:id="60" w:author="Andrew Cresswell" w:date="2020-08-24T20:53:00Z">
        <w:r w:rsidR="006F0B41">
          <w:rPr>
            <w:rFonts w:ascii="Times New Roman" w:eastAsia="Times New Roman" w:hAnsi="Times New Roman" w:cs="Times New Roman"/>
            <w:lang w:eastAsia="en-GB"/>
          </w:rPr>
          <w:t xml:space="preserve">e </w:t>
        </w:r>
      </w:ins>
      <w:ins w:id="61" w:author="Andrew Cresswell" w:date="2020-08-24T20:54:00Z">
        <w:r w:rsidR="00DF4FA4">
          <w:rPr>
            <w:rFonts w:ascii="Times New Roman" w:eastAsia="Times New Roman" w:hAnsi="Times New Roman" w:cs="Times New Roman"/>
            <w:lang w:eastAsia="en-GB"/>
          </w:rPr>
          <w:t>authors</w:t>
        </w:r>
      </w:ins>
      <w:ins w:id="62" w:author="Andrew Cresswell" w:date="2020-08-24T20:53:00Z">
        <w:r w:rsidR="006F0B41">
          <w:rPr>
            <w:rFonts w:ascii="Times New Roman" w:eastAsia="Times New Roman" w:hAnsi="Times New Roman" w:cs="Times New Roman"/>
            <w:lang w:eastAsia="en-GB"/>
          </w:rPr>
          <w:t xml:space="preserve"> </w:t>
        </w:r>
      </w:ins>
      <w:del w:id="63" w:author="Andrew Cresswell" w:date="2020-08-24T20:53:00Z">
        <w:r w:rsidRPr="001E7855" w:rsidDel="006F0B41">
          <w:rPr>
            <w:rFonts w:ascii="Times New Roman" w:eastAsia="Times New Roman" w:hAnsi="Times New Roman" w:cs="Times New Roman"/>
            <w:lang w:eastAsia="en-GB"/>
          </w:rPr>
          <w:delText xml:space="preserve">is </w:delText>
        </w:r>
      </w:del>
      <w:r w:rsidRPr="001E7855">
        <w:rPr>
          <w:rFonts w:ascii="Times New Roman" w:eastAsia="Times New Roman" w:hAnsi="Times New Roman" w:cs="Times New Roman"/>
          <w:lang w:eastAsia="en-GB"/>
        </w:rPr>
        <w:t>sugges</w:t>
      </w:r>
      <w:ins w:id="64" w:author="Andrew Cresswell" w:date="2020-08-24T20:53:00Z">
        <w:r w:rsidR="006F0B41">
          <w:rPr>
            <w:rFonts w:ascii="Times New Roman" w:eastAsia="Times New Roman" w:hAnsi="Times New Roman" w:cs="Times New Roman"/>
            <w:lang w:eastAsia="en-GB"/>
          </w:rPr>
          <w:t>t</w:t>
        </w:r>
      </w:ins>
      <w:del w:id="65" w:author="Andrew Cresswell" w:date="2020-08-24T20:53:00Z">
        <w:r w:rsidRPr="001E7855" w:rsidDel="006F0B41">
          <w:rPr>
            <w:rFonts w:ascii="Times New Roman" w:eastAsia="Times New Roman" w:hAnsi="Times New Roman" w:cs="Times New Roman"/>
            <w:lang w:eastAsia="en-GB"/>
          </w:rPr>
          <w:delText>t</w:delText>
        </w:r>
      </w:del>
      <w:ins w:id="66" w:author="Andrew Cresswell" w:date="2020-08-24T20:53:00Z">
        <w:r w:rsidR="006F0B41">
          <w:rPr>
            <w:rFonts w:ascii="Times New Roman" w:eastAsia="Times New Roman" w:hAnsi="Times New Roman" w:cs="Times New Roman"/>
            <w:lang w:eastAsia="en-GB"/>
          </w:rPr>
          <w:t>ed</w:t>
        </w:r>
      </w:ins>
      <w:del w:id="67" w:author="Andrew Cresswell" w:date="2020-08-24T20:53:00Z">
        <w:r w:rsidRPr="001E7855" w:rsidDel="006F0B41">
          <w:rPr>
            <w:rFonts w:ascii="Times New Roman" w:eastAsia="Times New Roman" w:hAnsi="Times New Roman" w:cs="Times New Roman"/>
            <w:lang w:eastAsia="en-GB"/>
          </w:rPr>
          <w:delText>s</w:delText>
        </w:r>
      </w:del>
      <w:r w:rsidRPr="001E7855">
        <w:rPr>
          <w:rFonts w:ascii="Times New Roman" w:eastAsia="Times New Roman" w:hAnsi="Times New Roman" w:cs="Times New Roman"/>
          <w:lang w:eastAsia="en-GB"/>
        </w:rPr>
        <w:t xml:space="preserve"> th</w:t>
      </w:r>
      <w:ins w:id="68" w:author="Andrew Cresswell" w:date="2020-08-24T20:54:00Z">
        <w:r w:rsidR="00DF4FA4">
          <w:rPr>
            <w:rFonts w:ascii="Times New Roman" w:eastAsia="Times New Roman" w:hAnsi="Times New Roman" w:cs="Times New Roman"/>
            <w:lang w:eastAsia="en-GB"/>
          </w:rPr>
          <w:t>at</w:t>
        </w:r>
      </w:ins>
      <w:del w:id="69" w:author="Andrew Cresswell" w:date="2020-08-24T20:54:00Z">
        <w:r w:rsidRPr="001E7855" w:rsidDel="00DF4FA4">
          <w:rPr>
            <w:rFonts w:ascii="Times New Roman" w:eastAsia="Times New Roman" w:hAnsi="Times New Roman" w:cs="Times New Roman"/>
            <w:lang w:eastAsia="en-GB"/>
          </w:rPr>
          <w:delText>e</w:delText>
        </w:r>
      </w:del>
      <w:r w:rsidRPr="001E7855">
        <w:rPr>
          <w:rFonts w:ascii="Times New Roman" w:eastAsia="Times New Roman" w:hAnsi="Times New Roman" w:cs="Times New Roman"/>
          <w:lang w:eastAsia="en-GB"/>
        </w:rPr>
        <w:t xml:space="preserve"> </w:t>
      </w:r>
      <w:ins w:id="70" w:author="Andrew Cresswell" w:date="2020-08-24T20:54:00Z">
        <w:r w:rsidR="006F0B41">
          <w:rPr>
            <w:rFonts w:ascii="Times New Roman" w:eastAsia="Times New Roman" w:hAnsi="Times New Roman" w:cs="Times New Roman"/>
            <w:lang w:eastAsia="en-GB"/>
          </w:rPr>
          <w:t xml:space="preserve">gripping the </w:t>
        </w:r>
        <w:r w:rsidR="00DF4FA4">
          <w:rPr>
            <w:rFonts w:ascii="Times New Roman" w:eastAsia="Times New Roman" w:hAnsi="Times New Roman" w:cs="Times New Roman"/>
            <w:lang w:eastAsia="en-GB"/>
          </w:rPr>
          <w:t>ha</w:t>
        </w:r>
      </w:ins>
      <w:ins w:id="71" w:author="Andrew Cresswell" w:date="2020-08-24T20:55:00Z">
        <w:r w:rsidR="00DF4FA4">
          <w:rPr>
            <w:rFonts w:ascii="Times New Roman" w:eastAsia="Times New Roman" w:hAnsi="Times New Roman" w:cs="Times New Roman"/>
            <w:lang w:eastAsia="en-GB"/>
          </w:rPr>
          <w:t>ndle</w:t>
        </w:r>
      </w:ins>
      <w:ins w:id="72" w:author="Andrew Cresswell" w:date="2020-08-24T20:54:00Z">
        <w:r w:rsidR="006F0B41">
          <w:rPr>
            <w:rFonts w:ascii="Times New Roman" w:eastAsia="Times New Roman" w:hAnsi="Times New Roman" w:cs="Times New Roman"/>
            <w:lang w:eastAsia="en-GB"/>
          </w:rPr>
          <w:t>bar</w:t>
        </w:r>
      </w:ins>
      <w:ins w:id="73" w:author="Andrew Cresswell" w:date="2020-08-24T20:55:00Z">
        <w:r w:rsidR="00DF4FA4">
          <w:rPr>
            <w:rFonts w:ascii="Times New Roman" w:eastAsia="Times New Roman" w:hAnsi="Times New Roman" w:cs="Times New Roman"/>
            <w:lang w:eastAsia="en-GB"/>
          </w:rPr>
          <w:t>s</w:t>
        </w:r>
      </w:ins>
      <w:ins w:id="74" w:author="Andrew Cresswell" w:date="2020-08-24T20:54:00Z">
        <w:r w:rsidR="006F0B41">
          <w:rPr>
            <w:rFonts w:ascii="Times New Roman" w:eastAsia="Times New Roman" w:hAnsi="Times New Roman" w:cs="Times New Roman"/>
            <w:lang w:eastAsia="en-GB"/>
          </w:rPr>
          <w:t xml:space="preserve"> </w:t>
        </w:r>
        <w:r w:rsidR="00DF4FA4">
          <w:rPr>
            <w:rFonts w:ascii="Times New Roman" w:eastAsia="Times New Roman" w:hAnsi="Times New Roman" w:cs="Times New Roman"/>
            <w:lang w:eastAsia="en-GB"/>
          </w:rPr>
          <w:t xml:space="preserve">resulted in a </w:t>
        </w:r>
      </w:ins>
      <w:del w:id="75" w:author="Andrew Cresswell" w:date="2020-08-24T20:54:00Z">
        <w:r w:rsidRPr="001E7855" w:rsidDel="00DF4FA4">
          <w:rPr>
            <w:rFonts w:ascii="Times New Roman" w:eastAsia="Times New Roman" w:hAnsi="Times New Roman" w:cs="Times New Roman"/>
            <w:lang w:eastAsia="en-GB"/>
          </w:rPr>
          <w:delText xml:space="preserve">ability to </w:delText>
        </w:r>
      </w:del>
      <w:r w:rsidRPr="001E7855">
        <w:rPr>
          <w:rFonts w:ascii="Times New Roman" w:eastAsia="Times New Roman" w:hAnsi="Times New Roman" w:cs="Times New Roman"/>
          <w:lang w:eastAsia="en-GB"/>
        </w:rPr>
        <w:t xml:space="preserve">transfer </w:t>
      </w:r>
      <w:ins w:id="76" w:author="Andrew Cresswell" w:date="2020-08-24T20:54:00Z">
        <w:r w:rsidR="00DF4FA4">
          <w:rPr>
            <w:rFonts w:ascii="Times New Roman" w:eastAsia="Times New Roman" w:hAnsi="Times New Roman" w:cs="Times New Roman"/>
            <w:lang w:eastAsia="en-GB"/>
          </w:rPr>
          <w:t xml:space="preserve">of </w:t>
        </w:r>
      </w:ins>
      <w:r w:rsidRPr="001E7855">
        <w:rPr>
          <w:rFonts w:ascii="Times New Roman" w:eastAsia="Times New Roman" w:hAnsi="Times New Roman" w:cs="Times New Roman"/>
          <w:lang w:eastAsia="en-GB"/>
        </w:rPr>
        <w:t xml:space="preserve">force </w:t>
      </w:r>
      <w:del w:id="77" w:author="Andrew Cresswell" w:date="2020-08-24T20:55:00Z">
        <w:r w:rsidRPr="001E7855" w:rsidDel="00DF4FA4">
          <w:rPr>
            <w:rFonts w:ascii="Times New Roman" w:eastAsia="Times New Roman" w:hAnsi="Times New Roman" w:cs="Times New Roman"/>
            <w:lang w:eastAsia="en-GB"/>
          </w:rPr>
          <w:delText>to the handlebars via grip may</w:delText>
        </w:r>
      </w:del>
      <w:ins w:id="78" w:author="Andrew Cresswell" w:date="2020-08-24T20:55:00Z">
        <w:r w:rsidR="00DF4FA4">
          <w:rPr>
            <w:rFonts w:ascii="Times New Roman" w:eastAsia="Times New Roman" w:hAnsi="Times New Roman" w:cs="Times New Roman"/>
            <w:lang w:eastAsia="en-GB"/>
          </w:rPr>
          <w:t>that</w:t>
        </w:r>
      </w:ins>
      <w:r w:rsidRPr="001E7855">
        <w:rPr>
          <w:rFonts w:ascii="Times New Roman" w:eastAsia="Times New Roman" w:hAnsi="Times New Roman" w:cs="Times New Roman"/>
          <w:lang w:eastAsia="en-GB"/>
        </w:rPr>
        <w:t xml:space="preserve"> stabilise</w:t>
      </w:r>
      <w:ins w:id="79" w:author="Andrew Cresswell" w:date="2020-08-24T20:55:00Z">
        <w:r w:rsidR="00DF4FA4">
          <w:rPr>
            <w:rFonts w:ascii="Times New Roman" w:eastAsia="Times New Roman" w:hAnsi="Times New Roman" w:cs="Times New Roman"/>
            <w:lang w:eastAsia="en-GB"/>
          </w:rPr>
          <w:t>d</w:t>
        </w:r>
      </w:ins>
      <w:r w:rsidRPr="001E7855">
        <w:rPr>
          <w:rFonts w:ascii="Times New Roman" w:eastAsia="Times New Roman" w:hAnsi="Times New Roman" w:cs="Times New Roman"/>
          <w:lang w:eastAsia="en-GB"/>
        </w:rPr>
        <w:t xml:space="preserve"> the </w:t>
      </w:r>
      <w:ins w:id="80" w:author="Andrew Cresswell" w:date="2020-08-24T20:55:00Z">
        <w:r w:rsidR="00DF4FA4">
          <w:rPr>
            <w:rFonts w:ascii="Times New Roman" w:eastAsia="Times New Roman" w:hAnsi="Times New Roman" w:cs="Times New Roman"/>
            <w:lang w:eastAsia="en-GB"/>
          </w:rPr>
          <w:t xml:space="preserve">centre of mass </w:t>
        </w:r>
      </w:ins>
      <w:del w:id="81" w:author="Andrew Cresswell" w:date="2020-08-24T20:55:00Z">
        <w:r w:rsidRPr="001E7855" w:rsidDel="00DF4FA4">
          <w:rPr>
            <w:rFonts w:ascii="Times New Roman" w:eastAsia="Times New Roman" w:hAnsi="Times New Roman" w:cs="Times New Roman"/>
            <w:lang w:eastAsia="en-GB"/>
          </w:rPr>
          <w:delText xml:space="preserve">COM </w:delText>
        </w:r>
      </w:del>
      <w:r w:rsidRPr="001E7855">
        <w:rPr>
          <w:rFonts w:ascii="Times New Roman" w:eastAsia="Times New Roman" w:hAnsi="Times New Roman" w:cs="Times New Roman"/>
          <w:lang w:eastAsia="en-GB"/>
        </w:rPr>
        <w:t>of the rider</w:t>
      </w:r>
      <w:ins w:id="82" w:author="Andrew Cresswell" w:date="2020-08-24T20:55:00Z">
        <w:r w:rsidR="00DF4FA4">
          <w:rPr>
            <w:rFonts w:ascii="Times New Roman" w:eastAsia="Times New Roman" w:hAnsi="Times New Roman" w:cs="Times New Roman"/>
            <w:lang w:eastAsia="en-GB"/>
          </w:rPr>
          <w:t xml:space="preserve">, which </w:t>
        </w:r>
      </w:ins>
      <w:del w:id="83" w:author="Andrew Cresswell" w:date="2020-08-24T20:55:00Z">
        <w:r w:rsidRPr="001E7855" w:rsidDel="00DF4FA4">
          <w:rPr>
            <w:rFonts w:ascii="Times New Roman" w:eastAsia="Times New Roman" w:hAnsi="Times New Roman" w:cs="Times New Roman"/>
            <w:lang w:eastAsia="en-GB"/>
          </w:rPr>
          <w:delText xml:space="preserve"> and </w:delText>
        </w:r>
      </w:del>
      <w:r w:rsidRPr="001E7855">
        <w:rPr>
          <w:rFonts w:ascii="Times New Roman" w:eastAsia="Times New Roman" w:hAnsi="Times New Roman" w:cs="Times New Roman"/>
          <w:lang w:eastAsia="en-GB"/>
        </w:rPr>
        <w:t>enable</w:t>
      </w:r>
      <w:ins w:id="84" w:author="Andrew Cresswell" w:date="2020-08-24T20:55:00Z">
        <w:r w:rsidR="00DF4FA4">
          <w:rPr>
            <w:rFonts w:ascii="Times New Roman" w:eastAsia="Times New Roman" w:hAnsi="Times New Roman" w:cs="Times New Roman"/>
            <w:lang w:eastAsia="en-GB"/>
          </w:rPr>
          <w:t>d</w:t>
        </w:r>
      </w:ins>
      <w:r w:rsidRPr="001E7855">
        <w:rPr>
          <w:rFonts w:ascii="Times New Roman" w:eastAsia="Times New Roman" w:hAnsi="Times New Roman" w:cs="Times New Roman"/>
          <w:lang w:eastAsia="en-GB"/>
        </w:rPr>
        <w:t xml:space="preserve"> a greater force </w:t>
      </w:r>
      <w:ins w:id="85" w:author="Andrew Cresswell" w:date="2020-08-24T20:55:00Z">
        <w:r w:rsidR="00DF4FA4">
          <w:rPr>
            <w:rFonts w:ascii="Times New Roman" w:eastAsia="Times New Roman" w:hAnsi="Times New Roman" w:cs="Times New Roman"/>
            <w:lang w:eastAsia="en-GB"/>
          </w:rPr>
          <w:t xml:space="preserve">to be applied to </w:t>
        </w:r>
      </w:ins>
      <w:del w:id="86" w:author="Andrew Cresswell" w:date="2020-08-24T20:55:00Z">
        <w:r w:rsidRPr="001E7855" w:rsidDel="00DF4FA4">
          <w:rPr>
            <w:rFonts w:ascii="Times New Roman" w:eastAsia="Times New Roman" w:hAnsi="Times New Roman" w:cs="Times New Roman"/>
            <w:lang w:eastAsia="en-GB"/>
          </w:rPr>
          <w:delText xml:space="preserve">transfer to </w:delText>
        </w:r>
      </w:del>
      <w:r w:rsidRPr="001E7855">
        <w:rPr>
          <w:rFonts w:ascii="Times New Roman" w:eastAsia="Times New Roman" w:hAnsi="Times New Roman" w:cs="Times New Roman"/>
          <w:lang w:eastAsia="en-GB"/>
        </w:rPr>
        <w:t>the crank</w:t>
      </w:r>
      <w:del w:id="87" w:author="Andrew Cresswell" w:date="2020-08-24T20:55:00Z">
        <w:r w:rsidRPr="001E7855" w:rsidDel="00DF4FA4">
          <w:rPr>
            <w:rFonts w:ascii="Times New Roman" w:eastAsia="Times New Roman" w:hAnsi="Times New Roman" w:cs="Times New Roman"/>
            <w:lang w:eastAsia="en-GB"/>
          </w:rPr>
          <w:delText xml:space="preserve"> of the pedal</w:delText>
        </w:r>
      </w:del>
      <w:r w:rsidRPr="001E7855">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In t</w:t>
      </w:r>
      <w:r w:rsidRPr="001E7855">
        <w:rPr>
          <w:rFonts w:ascii="Times New Roman" w:eastAsia="Times New Roman" w:hAnsi="Times New Roman" w:cs="Times New Roman"/>
          <w:lang w:eastAsia="en-GB"/>
        </w:rPr>
        <w:t>he same study</w:t>
      </w:r>
      <w:r>
        <w:rPr>
          <w:rFonts w:ascii="Times New Roman" w:eastAsia="Times New Roman" w:hAnsi="Times New Roman" w:cs="Times New Roman"/>
          <w:lang w:eastAsia="en-GB"/>
        </w:rPr>
        <w:t>,</w:t>
      </w:r>
      <w:r w:rsidRPr="001E7855">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pilot </w:t>
      </w:r>
      <w:ins w:id="88" w:author="Andrew Cresswell" w:date="2020-08-24T20:56:00Z">
        <w:r w:rsidR="00DF4FA4">
          <w:rPr>
            <w:rFonts w:ascii="Times New Roman" w:eastAsia="Times New Roman" w:hAnsi="Times New Roman" w:cs="Times New Roman"/>
            <w:lang w:eastAsia="en-GB"/>
          </w:rPr>
          <w:t xml:space="preserve">electromyographic </w:t>
        </w:r>
      </w:ins>
      <w:del w:id="89" w:author="Andrew Cresswell" w:date="2020-08-24T20:56:00Z">
        <w:r w:rsidRPr="001E7855" w:rsidDel="00DF4FA4">
          <w:rPr>
            <w:rFonts w:ascii="Times New Roman" w:eastAsia="Times New Roman" w:hAnsi="Times New Roman" w:cs="Times New Roman"/>
            <w:lang w:eastAsia="en-GB"/>
          </w:rPr>
          <w:delText xml:space="preserve">EMG </w:delText>
        </w:r>
      </w:del>
      <w:r w:rsidRPr="001E7855">
        <w:rPr>
          <w:rFonts w:ascii="Times New Roman" w:eastAsia="Times New Roman" w:hAnsi="Times New Roman" w:cs="Times New Roman"/>
          <w:lang w:eastAsia="en-GB"/>
        </w:rPr>
        <w:t>data showed th</w:t>
      </w:r>
      <w:ins w:id="90" w:author="Andrew Cresswell" w:date="2020-08-24T20:56:00Z">
        <w:r w:rsidR="00DF4FA4">
          <w:rPr>
            <w:rFonts w:ascii="Times New Roman" w:eastAsia="Times New Roman" w:hAnsi="Times New Roman" w:cs="Times New Roman"/>
            <w:lang w:eastAsia="en-GB"/>
          </w:rPr>
          <w:t>at</w:t>
        </w:r>
      </w:ins>
      <w:del w:id="91" w:author="Andrew Cresswell" w:date="2020-08-24T20:56:00Z">
        <w:r w:rsidRPr="001E7855" w:rsidDel="00DF4FA4">
          <w:rPr>
            <w:rFonts w:ascii="Times New Roman" w:eastAsia="Times New Roman" w:hAnsi="Times New Roman" w:cs="Times New Roman"/>
            <w:lang w:eastAsia="en-GB"/>
          </w:rPr>
          <w:delText>e</w:delText>
        </w:r>
      </w:del>
      <w:r w:rsidRPr="001E7855">
        <w:rPr>
          <w:rFonts w:ascii="Times New Roman" w:eastAsia="Times New Roman" w:hAnsi="Times New Roman" w:cs="Times New Roman"/>
          <w:lang w:eastAsia="en-GB"/>
        </w:rPr>
        <w:t xml:space="preserve"> </w:t>
      </w:r>
      <w:ins w:id="92" w:author="Andrew Cresswell" w:date="2020-08-24T20:56:00Z">
        <w:r w:rsidR="00DF4FA4">
          <w:rPr>
            <w:rFonts w:ascii="Times New Roman" w:eastAsia="Times New Roman" w:hAnsi="Times New Roman" w:cs="Times New Roman"/>
            <w:lang w:eastAsia="en-GB"/>
          </w:rPr>
          <w:t xml:space="preserve">activity from the </w:t>
        </w:r>
      </w:ins>
      <w:r>
        <w:rPr>
          <w:rFonts w:ascii="Times New Roman" w:eastAsia="Times New Roman" w:hAnsi="Times New Roman" w:cs="Times New Roman"/>
          <w:lang w:eastAsia="en-GB"/>
        </w:rPr>
        <w:t xml:space="preserve">forearm </w:t>
      </w:r>
      <w:ins w:id="93" w:author="Andrew Cresswell" w:date="2020-08-24T20:56:00Z">
        <w:r w:rsidR="00DF4FA4">
          <w:rPr>
            <w:rFonts w:ascii="Times New Roman" w:eastAsia="Times New Roman" w:hAnsi="Times New Roman" w:cs="Times New Roman"/>
            <w:lang w:eastAsia="en-GB"/>
          </w:rPr>
          <w:t>muscles when gripping the handle</w:t>
        </w:r>
      </w:ins>
      <w:ins w:id="94" w:author="Andrew Cresswell" w:date="2020-08-24T20:57:00Z">
        <w:r w:rsidR="00DF4FA4">
          <w:rPr>
            <w:rFonts w:ascii="Times New Roman" w:eastAsia="Times New Roman" w:hAnsi="Times New Roman" w:cs="Times New Roman"/>
            <w:lang w:eastAsia="en-GB"/>
          </w:rPr>
          <w:t xml:space="preserve">bars </w:t>
        </w:r>
      </w:ins>
      <w:del w:id="95" w:author="Andrew Cresswell" w:date="2020-08-24T20:56:00Z">
        <w:r w:rsidRPr="001E7855" w:rsidDel="00DF4FA4">
          <w:rPr>
            <w:rFonts w:ascii="Times New Roman" w:eastAsia="Times New Roman" w:hAnsi="Times New Roman" w:cs="Times New Roman"/>
            <w:lang w:eastAsia="en-GB"/>
          </w:rPr>
          <w:delText xml:space="preserve">contractions </w:delText>
        </w:r>
      </w:del>
      <w:del w:id="96" w:author="Andrew Cresswell" w:date="2020-08-24T20:57:00Z">
        <w:r w:rsidRPr="001E7855" w:rsidDel="00DF4FA4">
          <w:rPr>
            <w:rFonts w:ascii="Times New Roman" w:eastAsia="Times New Roman" w:hAnsi="Times New Roman" w:cs="Times New Roman"/>
            <w:lang w:eastAsia="en-GB"/>
          </w:rPr>
          <w:delText>during the WG protocol were</w:delText>
        </w:r>
      </w:del>
      <w:ins w:id="97" w:author="Andrew Cresswell" w:date="2020-08-24T20:57:00Z">
        <w:r w:rsidR="00DF4FA4">
          <w:rPr>
            <w:rFonts w:ascii="Times New Roman" w:eastAsia="Times New Roman" w:hAnsi="Times New Roman" w:cs="Times New Roman"/>
            <w:lang w:eastAsia="en-GB"/>
          </w:rPr>
          <w:t>was</w:t>
        </w:r>
      </w:ins>
      <w:r w:rsidRPr="001E7855">
        <w:rPr>
          <w:rFonts w:ascii="Times New Roman" w:eastAsia="Times New Roman" w:hAnsi="Times New Roman" w:cs="Times New Roman"/>
          <w:lang w:eastAsia="en-GB"/>
        </w:rPr>
        <w:t xml:space="preserve"> </w:t>
      </w:r>
      <w:del w:id="98" w:author="Andrew Cresswell" w:date="2020-08-24T20:57:00Z">
        <w:r w:rsidRPr="001E7855" w:rsidDel="00DF4FA4">
          <w:rPr>
            <w:rFonts w:ascii="Times New Roman" w:eastAsia="Times New Roman" w:hAnsi="Times New Roman" w:cs="Times New Roman"/>
            <w:lang w:eastAsia="en-GB"/>
          </w:rPr>
          <w:delText>"</w:delText>
        </w:r>
      </w:del>
      <w:r w:rsidRPr="001E7855">
        <w:rPr>
          <w:rFonts w:ascii="Times New Roman" w:eastAsia="Times New Roman" w:hAnsi="Times New Roman" w:cs="Times New Roman"/>
          <w:lang w:eastAsia="en-GB"/>
        </w:rPr>
        <w:t xml:space="preserve">similar to, if not greater than, the </w:t>
      </w:r>
      <w:ins w:id="99" w:author="Andrew Cresswell" w:date="2020-08-24T20:57:00Z">
        <w:r w:rsidR="00DF4FA4">
          <w:rPr>
            <w:rFonts w:ascii="Times New Roman" w:eastAsia="Times New Roman" w:hAnsi="Times New Roman" w:cs="Times New Roman"/>
            <w:lang w:eastAsia="en-GB"/>
          </w:rPr>
          <w:t xml:space="preserve">activity recorded </w:t>
        </w:r>
      </w:ins>
      <w:ins w:id="100" w:author="Andrew Cresswell" w:date="2020-08-24T20:58:00Z">
        <w:r w:rsidR="00DF4FA4">
          <w:rPr>
            <w:rFonts w:ascii="Times New Roman" w:eastAsia="Times New Roman" w:hAnsi="Times New Roman" w:cs="Times New Roman"/>
            <w:lang w:eastAsia="en-GB"/>
          </w:rPr>
          <w:t xml:space="preserve">from these same muscles </w:t>
        </w:r>
      </w:ins>
      <w:ins w:id="101" w:author="Andrew Cresswell" w:date="2020-08-24T20:57:00Z">
        <w:r w:rsidR="00DF4FA4">
          <w:rPr>
            <w:rFonts w:ascii="Times New Roman" w:eastAsia="Times New Roman" w:hAnsi="Times New Roman" w:cs="Times New Roman"/>
            <w:lang w:eastAsia="en-GB"/>
          </w:rPr>
          <w:t xml:space="preserve">during a </w:t>
        </w:r>
      </w:ins>
      <w:del w:id="102" w:author="Andrew Cresswell" w:date="2020-08-24T20:57:00Z">
        <w:r w:rsidRPr="001E7855" w:rsidDel="00DF4FA4">
          <w:rPr>
            <w:rFonts w:ascii="Times New Roman" w:eastAsia="Times New Roman" w:hAnsi="Times New Roman" w:cs="Times New Roman"/>
            <w:lang w:eastAsia="en-GB"/>
          </w:rPr>
          <w:delText xml:space="preserve">EMG amplitudes of the 100 percent </w:delText>
        </w:r>
      </w:del>
      <w:r w:rsidRPr="001E7855">
        <w:rPr>
          <w:rFonts w:ascii="Times New Roman" w:eastAsia="Times New Roman" w:hAnsi="Times New Roman" w:cs="Times New Roman"/>
          <w:lang w:eastAsia="en-GB"/>
        </w:rPr>
        <w:t xml:space="preserve">maximum isometric </w:t>
      </w:r>
      <w:ins w:id="103" w:author="Andrew Cresswell" w:date="2020-08-24T20:57:00Z">
        <w:r w:rsidR="00DF4FA4">
          <w:rPr>
            <w:rFonts w:ascii="Times New Roman" w:eastAsia="Times New Roman" w:hAnsi="Times New Roman" w:cs="Times New Roman"/>
            <w:lang w:eastAsia="en-GB"/>
          </w:rPr>
          <w:t xml:space="preserve">voluntary </w:t>
        </w:r>
      </w:ins>
      <w:ins w:id="104" w:author="Andrew Cresswell" w:date="2020-08-24T20:58:00Z">
        <w:r w:rsidR="00DF4FA4">
          <w:rPr>
            <w:rFonts w:ascii="Times New Roman" w:eastAsia="Times New Roman" w:hAnsi="Times New Roman" w:cs="Times New Roman"/>
            <w:lang w:eastAsia="en-GB"/>
          </w:rPr>
          <w:t xml:space="preserve">gripping </w:t>
        </w:r>
      </w:ins>
      <w:del w:id="105" w:author="Andrew Cresswell" w:date="2020-08-24T20:57:00Z">
        <w:r w:rsidRPr="001E7855" w:rsidDel="00DF4FA4">
          <w:rPr>
            <w:rFonts w:ascii="Times New Roman" w:eastAsia="Times New Roman" w:hAnsi="Times New Roman" w:cs="Times New Roman"/>
            <w:lang w:eastAsia="en-GB"/>
          </w:rPr>
          <w:delText xml:space="preserve">calibration grip </w:delText>
        </w:r>
      </w:del>
      <w:r w:rsidRPr="001E7855">
        <w:rPr>
          <w:rFonts w:ascii="Times New Roman" w:eastAsia="Times New Roman" w:hAnsi="Times New Roman" w:cs="Times New Roman"/>
          <w:lang w:eastAsia="en-GB"/>
        </w:rPr>
        <w:t>contraction</w:t>
      </w:r>
      <w:ins w:id="106" w:author="Andrew Cresswell" w:date="2020-08-24T20:58:00Z">
        <w:r w:rsidR="00DF4FA4">
          <w:rPr>
            <w:rFonts w:ascii="Times New Roman" w:eastAsia="Times New Roman" w:hAnsi="Times New Roman" w:cs="Times New Roman"/>
            <w:lang w:eastAsia="en-GB"/>
          </w:rPr>
          <w:t xml:space="preserve">, indicating a </w:t>
        </w:r>
      </w:ins>
      <w:del w:id="107" w:author="Andrew Cresswell" w:date="2020-08-24T20:58:00Z">
        <w:r w:rsidRPr="001E7855" w:rsidDel="00DF4FA4">
          <w:rPr>
            <w:rFonts w:ascii="Times New Roman" w:eastAsia="Times New Roman" w:hAnsi="Times New Roman" w:cs="Times New Roman"/>
            <w:lang w:eastAsia="en-GB"/>
          </w:rPr>
          <w:delText>s" suggesting maxim</w:delText>
        </w:r>
      </w:del>
      <w:ins w:id="108" w:author="Andrew Cresswell" w:date="2020-08-24T20:58:00Z">
        <w:r w:rsidR="00DF4FA4">
          <w:rPr>
            <w:rFonts w:ascii="Times New Roman" w:eastAsia="Times New Roman" w:hAnsi="Times New Roman" w:cs="Times New Roman"/>
            <w:lang w:eastAsia="en-GB"/>
          </w:rPr>
          <w:t xml:space="preserve">high level of muscle activity </w:t>
        </w:r>
      </w:ins>
      <w:del w:id="109" w:author="Andrew Cresswell" w:date="2020-08-24T20:59:00Z">
        <w:r w:rsidRPr="001E7855" w:rsidDel="00DF4FA4">
          <w:rPr>
            <w:rFonts w:ascii="Times New Roman" w:eastAsia="Times New Roman" w:hAnsi="Times New Roman" w:cs="Times New Roman"/>
            <w:lang w:eastAsia="en-GB"/>
          </w:rPr>
          <w:delText xml:space="preserve">um isometric-type contractions in the forearm muscles </w:delText>
        </w:r>
      </w:del>
      <w:r w:rsidRPr="001E7855">
        <w:rPr>
          <w:rFonts w:ascii="Times New Roman" w:eastAsia="Times New Roman" w:hAnsi="Times New Roman" w:cs="Times New Roman"/>
          <w:lang w:eastAsia="en-GB"/>
        </w:rPr>
        <w:t xml:space="preserve">during </w:t>
      </w:r>
      <w:del w:id="110" w:author="Andrew Cresswell" w:date="2020-08-24T20:59:00Z">
        <w:r w:rsidRPr="001E7855" w:rsidDel="00DF4FA4">
          <w:rPr>
            <w:rFonts w:ascii="Times New Roman" w:eastAsia="Times New Roman" w:hAnsi="Times New Roman" w:cs="Times New Roman"/>
            <w:lang w:eastAsia="en-GB"/>
          </w:rPr>
          <w:delText xml:space="preserve">the </w:delText>
        </w:r>
      </w:del>
      <w:r w:rsidRPr="001E7855">
        <w:rPr>
          <w:rFonts w:ascii="Times New Roman" w:eastAsia="Times New Roman" w:hAnsi="Times New Roman" w:cs="Times New Roman"/>
          <w:lang w:eastAsia="en-GB"/>
        </w:rPr>
        <w:t>high intensity cycl</w:t>
      </w:r>
      <w:ins w:id="111" w:author="Andrew Cresswell" w:date="2020-08-24T20:59:00Z">
        <w:r w:rsidR="00DF4FA4">
          <w:rPr>
            <w:rFonts w:ascii="Times New Roman" w:eastAsia="Times New Roman" w:hAnsi="Times New Roman" w:cs="Times New Roman"/>
            <w:lang w:eastAsia="en-GB"/>
          </w:rPr>
          <w:t>ing</w:t>
        </w:r>
      </w:ins>
      <w:del w:id="112" w:author="Andrew Cresswell" w:date="2020-08-24T20:59:00Z">
        <w:r w:rsidRPr="001E7855" w:rsidDel="00DF4FA4">
          <w:rPr>
            <w:rFonts w:ascii="Times New Roman" w:eastAsia="Times New Roman" w:hAnsi="Times New Roman" w:cs="Times New Roman"/>
            <w:lang w:eastAsia="en-GB"/>
          </w:rPr>
          <w:delText xml:space="preserve">e ergometry </w:delText>
        </w:r>
        <w:r w:rsidRPr="00670DED" w:rsidDel="00DF4FA4">
          <w:rPr>
            <w:rFonts w:ascii="Times New Roman" w:eastAsia="Times New Roman" w:hAnsi="Times New Roman" w:cs="Times New Roman"/>
            <w:lang w:eastAsia="en-GB"/>
          </w:rPr>
          <w:delText>(Baker et al., 2001)</w:delText>
        </w:r>
      </w:del>
      <w:r w:rsidRPr="00670DED">
        <w:rPr>
          <w:rFonts w:ascii="Times New Roman" w:eastAsia="Times New Roman" w:hAnsi="Times New Roman" w:cs="Times New Roman"/>
          <w:lang w:eastAsia="en-GB"/>
        </w:rPr>
        <w:t xml:space="preserve">. </w:t>
      </w:r>
      <w:ins w:id="113" w:author="Andrew Cresswell" w:date="2020-08-24T20:59:00Z">
        <w:r w:rsidR="00DF4FA4">
          <w:rPr>
            <w:rFonts w:ascii="Times New Roman" w:eastAsia="Times New Roman" w:hAnsi="Times New Roman" w:cs="Times New Roman"/>
            <w:lang w:eastAsia="en-GB"/>
          </w:rPr>
          <w:t xml:space="preserve">A similar observation was reported by </w:t>
        </w:r>
      </w:ins>
      <w:proofErr w:type="spellStart"/>
      <w:r w:rsidRPr="00670DED">
        <w:rPr>
          <w:rFonts w:ascii="Times New Roman" w:eastAsia="Times New Roman" w:hAnsi="Times New Roman" w:cs="Times New Roman"/>
          <w:lang w:eastAsia="en-GB"/>
        </w:rPr>
        <w:t>Doré</w:t>
      </w:r>
      <w:proofErr w:type="spellEnd"/>
      <w:r w:rsidRPr="00670DED">
        <w:rPr>
          <w:rFonts w:ascii="Times New Roman" w:eastAsia="Times New Roman" w:hAnsi="Times New Roman" w:cs="Times New Roman"/>
          <w:lang w:eastAsia="en-GB"/>
        </w:rPr>
        <w:t xml:space="preserve"> et al. (2006) </w:t>
      </w:r>
      <w:ins w:id="114" w:author="Andrew Cresswell" w:date="2020-08-24T21:00:00Z">
        <w:r w:rsidR="00DF4FA4">
          <w:rPr>
            <w:rFonts w:ascii="Times New Roman" w:eastAsia="Times New Roman" w:hAnsi="Times New Roman" w:cs="Times New Roman"/>
            <w:lang w:eastAsia="en-GB"/>
          </w:rPr>
          <w:t xml:space="preserve">who found reduced power output </w:t>
        </w:r>
      </w:ins>
      <w:ins w:id="115" w:author="Andrew Cresswell" w:date="2020-08-24T21:01:00Z">
        <w:r w:rsidR="00DF4FA4">
          <w:rPr>
            <w:rFonts w:ascii="Times New Roman" w:eastAsia="Times New Roman" w:hAnsi="Times New Roman" w:cs="Times New Roman"/>
            <w:lang w:eastAsia="en-GB"/>
          </w:rPr>
          <w:t xml:space="preserve">when comparing the no grip </w:t>
        </w:r>
      </w:ins>
      <w:ins w:id="116" w:author="Andrew Cresswell" w:date="2020-08-24T21:02:00Z">
        <w:r w:rsidR="00DF4FA4">
          <w:rPr>
            <w:rFonts w:ascii="Times New Roman" w:eastAsia="Times New Roman" w:hAnsi="Times New Roman" w:cs="Times New Roman"/>
            <w:lang w:eastAsia="en-GB"/>
          </w:rPr>
          <w:t xml:space="preserve">to grip </w:t>
        </w:r>
      </w:ins>
      <w:ins w:id="117" w:author="Andrew Cresswell" w:date="2020-08-24T21:01:00Z">
        <w:r w:rsidR="00DF4FA4">
          <w:rPr>
            <w:rFonts w:ascii="Times New Roman" w:eastAsia="Times New Roman" w:hAnsi="Times New Roman" w:cs="Times New Roman"/>
            <w:lang w:eastAsia="en-GB"/>
          </w:rPr>
          <w:t>condition</w:t>
        </w:r>
      </w:ins>
      <w:ins w:id="118" w:author="Andrew Cresswell" w:date="2020-08-24T21:02:00Z">
        <w:r w:rsidR="00DF4FA4">
          <w:rPr>
            <w:rFonts w:ascii="Times New Roman" w:eastAsia="Times New Roman" w:hAnsi="Times New Roman" w:cs="Times New Roman"/>
            <w:lang w:eastAsia="en-GB"/>
          </w:rPr>
          <w:t>s</w:t>
        </w:r>
      </w:ins>
      <w:ins w:id="119" w:author="Andrew Cresswell" w:date="2020-08-24T21:01:00Z">
        <w:r w:rsidR="00DF4FA4">
          <w:rPr>
            <w:rFonts w:ascii="Times New Roman" w:eastAsia="Times New Roman" w:hAnsi="Times New Roman" w:cs="Times New Roman"/>
            <w:lang w:eastAsia="en-GB"/>
          </w:rPr>
          <w:t xml:space="preserve"> </w:t>
        </w:r>
      </w:ins>
      <w:del w:id="120" w:author="Andrew Cresswell" w:date="2020-08-24T21:01:00Z">
        <w:r w:rsidRPr="00670DED" w:rsidDel="00DF4FA4">
          <w:rPr>
            <w:rFonts w:ascii="Times New Roman" w:eastAsia="Times New Roman" w:hAnsi="Times New Roman" w:cs="Times New Roman"/>
            <w:lang w:eastAsia="en-GB"/>
          </w:rPr>
          <w:delText xml:space="preserve">observed the same correlations between WG and WOHG protocols </w:delText>
        </w:r>
      </w:del>
      <w:r w:rsidRPr="00670DED">
        <w:rPr>
          <w:rFonts w:ascii="Times New Roman" w:eastAsia="Times New Roman" w:hAnsi="Times New Roman" w:cs="Times New Roman"/>
          <w:lang w:eastAsia="en-GB"/>
        </w:rPr>
        <w:t>in adolescent male and female cyclists (</w:t>
      </w:r>
      <w:ins w:id="121" w:author="Andrew Cresswell" w:date="2020-08-24T21:02:00Z">
        <w:r w:rsidR="00DF4FA4" w:rsidRPr="00670DED">
          <w:rPr>
            <w:rFonts w:ascii="Times New Roman" w:eastAsia="Times New Roman" w:hAnsi="Times New Roman" w:cs="Times New Roman"/>
            <w:lang w:eastAsia="en-GB"/>
          </w:rPr>
          <w:t xml:space="preserve">521 </w:t>
        </w:r>
        <w:r w:rsidR="00DF4FA4" w:rsidRPr="001E7855">
          <w:rPr>
            <w:rFonts w:ascii="Times New Roman" w:eastAsia="Times New Roman" w:hAnsi="Times New Roman" w:cs="Times New Roman"/>
            <w:lang w:eastAsia="en-GB"/>
          </w:rPr>
          <w:t>±</w:t>
        </w:r>
        <w:r w:rsidR="00DF4FA4" w:rsidRPr="00670DED">
          <w:rPr>
            <w:rFonts w:ascii="Times New Roman" w:eastAsia="Times New Roman" w:hAnsi="Times New Roman" w:cs="Times New Roman"/>
            <w:lang w:eastAsia="en-GB"/>
          </w:rPr>
          <w:t xml:space="preserve"> 65</w:t>
        </w:r>
        <w:r w:rsidR="00DF4FA4">
          <w:rPr>
            <w:rFonts w:ascii="Times New Roman" w:eastAsia="Times New Roman" w:hAnsi="Times New Roman" w:cs="Times New Roman"/>
            <w:lang w:eastAsia="en-GB"/>
          </w:rPr>
          <w:t xml:space="preserve"> versus </w:t>
        </w:r>
      </w:ins>
      <w:r w:rsidRPr="00670DED">
        <w:rPr>
          <w:rFonts w:ascii="Times New Roman" w:eastAsia="Times New Roman" w:hAnsi="Times New Roman" w:cs="Times New Roman"/>
          <w:lang w:eastAsia="en-GB"/>
        </w:rPr>
        <w:t xml:space="preserve">604 </w:t>
      </w:r>
      <w:r w:rsidRPr="001E7855">
        <w:rPr>
          <w:rFonts w:ascii="Times New Roman" w:eastAsia="Times New Roman" w:hAnsi="Times New Roman" w:cs="Times New Roman"/>
          <w:lang w:eastAsia="en-GB"/>
        </w:rPr>
        <w:t>±</w:t>
      </w:r>
      <w:r w:rsidRPr="00670DED">
        <w:rPr>
          <w:rFonts w:ascii="Times New Roman" w:eastAsia="Times New Roman" w:hAnsi="Times New Roman" w:cs="Times New Roman"/>
          <w:lang w:eastAsia="en-GB"/>
        </w:rPr>
        <w:t xml:space="preserve"> 63 </w:t>
      </w:r>
      <w:del w:id="122" w:author="Andrew Cresswell" w:date="2020-08-24T21:01:00Z">
        <w:r w:rsidRPr="00670DED" w:rsidDel="00DF4FA4">
          <w:rPr>
            <w:rFonts w:ascii="Times New Roman" w:eastAsia="Times New Roman" w:hAnsi="Times New Roman" w:cs="Times New Roman"/>
            <w:lang w:eastAsia="en-GB"/>
          </w:rPr>
          <w:delText xml:space="preserve">and </w:delText>
        </w:r>
      </w:del>
      <w:del w:id="123" w:author="Andrew Cresswell" w:date="2020-08-24T21:02:00Z">
        <w:r w:rsidRPr="00670DED" w:rsidDel="00DF4FA4">
          <w:rPr>
            <w:rFonts w:ascii="Times New Roman" w:eastAsia="Times New Roman" w:hAnsi="Times New Roman" w:cs="Times New Roman"/>
            <w:lang w:eastAsia="en-GB"/>
          </w:rPr>
          <w:delText xml:space="preserve">521 </w:delText>
        </w:r>
        <w:r w:rsidRPr="001E7855" w:rsidDel="00DF4FA4">
          <w:rPr>
            <w:rFonts w:ascii="Times New Roman" w:eastAsia="Times New Roman" w:hAnsi="Times New Roman" w:cs="Times New Roman"/>
            <w:lang w:eastAsia="en-GB"/>
          </w:rPr>
          <w:delText>±</w:delText>
        </w:r>
        <w:r w:rsidRPr="00670DED" w:rsidDel="00DF4FA4">
          <w:rPr>
            <w:rFonts w:ascii="Times New Roman" w:eastAsia="Times New Roman" w:hAnsi="Times New Roman" w:cs="Times New Roman"/>
            <w:lang w:eastAsia="en-GB"/>
          </w:rPr>
          <w:delText xml:space="preserve"> 65</w:delText>
        </w:r>
      </w:del>
      <w:ins w:id="124" w:author="Andrew Cresswell" w:date="2020-08-24T21:01:00Z">
        <w:r w:rsidR="00DF4FA4">
          <w:rPr>
            <w:rFonts w:ascii="Times New Roman" w:eastAsia="Times New Roman" w:hAnsi="Times New Roman" w:cs="Times New Roman"/>
            <w:lang w:eastAsia="en-GB"/>
          </w:rPr>
          <w:t xml:space="preserve">and </w:t>
        </w:r>
      </w:ins>
      <w:ins w:id="125" w:author="Andrew Cresswell" w:date="2020-08-24T21:02:00Z">
        <w:r w:rsidR="00DF4FA4" w:rsidRPr="00670DED">
          <w:rPr>
            <w:rFonts w:ascii="Times New Roman" w:eastAsia="Times New Roman" w:hAnsi="Times New Roman" w:cs="Times New Roman"/>
            <w:lang w:eastAsia="en-GB"/>
          </w:rPr>
          <w:t xml:space="preserve">303 </w:t>
        </w:r>
        <w:r w:rsidR="00DF4FA4" w:rsidRPr="001E7855">
          <w:rPr>
            <w:rFonts w:ascii="Times New Roman" w:eastAsia="Times New Roman" w:hAnsi="Times New Roman" w:cs="Times New Roman"/>
            <w:lang w:eastAsia="en-GB"/>
          </w:rPr>
          <w:t>±</w:t>
        </w:r>
        <w:r w:rsidR="00DF4FA4" w:rsidRPr="00670DED">
          <w:rPr>
            <w:rFonts w:ascii="Times New Roman" w:eastAsia="Times New Roman" w:hAnsi="Times New Roman" w:cs="Times New Roman"/>
            <w:lang w:eastAsia="en-GB"/>
          </w:rPr>
          <w:t xml:space="preserve"> 80</w:t>
        </w:r>
        <w:r w:rsidR="00DF4FA4">
          <w:rPr>
            <w:rFonts w:ascii="Times New Roman" w:eastAsia="Times New Roman" w:hAnsi="Times New Roman" w:cs="Times New Roman"/>
            <w:lang w:eastAsia="en-GB"/>
          </w:rPr>
          <w:t xml:space="preserve"> versus </w:t>
        </w:r>
      </w:ins>
      <w:del w:id="126" w:author="Andrew Cresswell" w:date="2020-08-24T21:01:00Z">
        <w:r w:rsidRPr="00670DED" w:rsidDel="00DF4FA4">
          <w:rPr>
            <w:rFonts w:ascii="Times New Roman" w:eastAsia="Times New Roman" w:hAnsi="Times New Roman" w:cs="Times New Roman"/>
            <w:lang w:eastAsia="en-GB"/>
          </w:rPr>
          <w:delText xml:space="preserve">; </w:delText>
        </w:r>
      </w:del>
      <w:r w:rsidRPr="00670DED">
        <w:rPr>
          <w:rFonts w:ascii="Times New Roman" w:eastAsia="Times New Roman" w:hAnsi="Times New Roman" w:cs="Times New Roman"/>
          <w:lang w:eastAsia="en-GB"/>
        </w:rPr>
        <w:t xml:space="preserve">344 </w:t>
      </w:r>
      <w:r w:rsidRPr="001E7855">
        <w:rPr>
          <w:rFonts w:ascii="Times New Roman" w:eastAsia="Times New Roman" w:hAnsi="Times New Roman" w:cs="Times New Roman"/>
          <w:lang w:eastAsia="en-GB"/>
        </w:rPr>
        <w:t>±</w:t>
      </w:r>
      <w:r w:rsidRPr="00670DED">
        <w:rPr>
          <w:rFonts w:ascii="Times New Roman" w:eastAsia="Times New Roman" w:hAnsi="Times New Roman" w:cs="Times New Roman"/>
          <w:lang w:eastAsia="en-GB"/>
        </w:rPr>
        <w:t xml:space="preserve"> 103</w:t>
      </w:r>
      <w:del w:id="127" w:author="Andrew Cresswell" w:date="2020-08-24T21:02:00Z">
        <w:r w:rsidRPr="00670DED" w:rsidDel="00DF4FA4">
          <w:rPr>
            <w:rFonts w:ascii="Times New Roman" w:eastAsia="Times New Roman" w:hAnsi="Times New Roman" w:cs="Times New Roman"/>
            <w:lang w:eastAsia="en-GB"/>
          </w:rPr>
          <w:delText xml:space="preserve"> </w:delText>
        </w:r>
      </w:del>
      <w:del w:id="128" w:author="Andrew Cresswell" w:date="2020-08-24T21:01:00Z">
        <w:r w:rsidRPr="00670DED" w:rsidDel="00DF4FA4">
          <w:rPr>
            <w:rFonts w:ascii="Times New Roman" w:eastAsia="Times New Roman" w:hAnsi="Times New Roman" w:cs="Times New Roman"/>
            <w:lang w:eastAsia="en-GB"/>
          </w:rPr>
          <w:delText xml:space="preserve">and </w:delText>
        </w:r>
      </w:del>
      <w:del w:id="129" w:author="Andrew Cresswell" w:date="2020-08-24T21:02:00Z">
        <w:r w:rsidRPr="00670DED" w:rsidDel="00DF4FA4">
          <w:rPr>
            <w:rFonts w:ascii="Times New Roman" w:eastAsia="Times New Roman" w:hAnsi="Times New Roman" w:cs="Times New Roman"/>
            <w:lang w:eastAsia="en-GB"/>
          </w:rPr>
          <w:delText xml:space="preserve">303 </w:delText>
        </w:r>
        <w:r w:rsidRPr="001E7855" w:rsidDel="00DF4FA4">
          <w:rPr>
            <w:rFonts w:ascii="Times New Roman" w:eastAsia="Times New Roman" w:hAnsi="Times New Roman" w:cs="Times New Roman"/>
            <w:lang w:eastAsia="en-GB"/>
          </w:rPr>
          <w:delText>±</w:delText>
        </w:r>
        <w:r w:rsidRPr="00670DED" w:rsidDel="00DF4FA4">
          <w:rPr>
            <w:rFonts w:ascii="Times New Roman" w:eastAsia="Times New Roman" w:hAnsi="Times New Roman" w:cs="Times New Roman"/>
            <w:lang w:eastAsia="en-GB"/>
          </w:rPr>
          <w:delText xml:space="preserve"> 80</w:delText>
        </w:r>
      </w:del>
      <w:r w:rsidRPr="00670DED">
        <w:rPr>
          <w:rFonts w:ascii="Times New Roman" w:eastAsia="Times New Roman" w:hAnsi="Times New Roman" w:cs="Times New Roman"/>
          <w:lang w:eastAsia="en-GB"/>
        </w:rPr>
        <w:t xml:space="preserve">, respectively). </w:t>
      </w:r>
    </w:p>
    <w:p w14:paraId="238104CA" w14:textId="77777777" w:rsidR="00670DED" w:rsidRDefault="00670DED">
      <w:pPr>
        <w:spacing w:line="480" w:lineRule="auto"/>
        <w:jc w:val="both"/>
        <w:rPr>
          <w:rFonts w:ascii="Times New Roman" w:eastAsia="Times New Roman" w:hAnsi="Times New Roman" w:cs="Times New Roman"/>
          <w:lang w:eastAsia="en-GB"/>
        </w:rPr>
        <w:pPrChange w:id="130" w:author="Andrew Cresswell" w:date="2020-08-24T20:38:00Z">
          <w:pPr>
            <w:jc w:val="both"/>
          </w:pPr>
        </w:pPrChange>
      </w:pPr>
    </w:p>
    <w:p w14:paraId="06BF3439" w14:textId="6D19EDB8" w:rsidR="00670DED" w:rsidRPr="00670DED" w:rsidRDefault="00670DED">
      <w:pPr>
        <w:spacing w:line="480" w:lineRule="auto"/>
        <w:jc w:val="both"/>
        <w:rPr>
          <w:rFonts w:ascii="Times New Roman" w:eastAsia="Times New Roman" w:hAnsi="Times New Roman" w:cs="Times New Roman"/>
          <w:lang w:eastAsia="en-GB"/>
        </w:rPr>
        <w:pPrChange w:id="131" w:author="Andrew Cresswell" w:date="2020-08-24T20:38:00Z">
          <w:pPr>
            <w:jc w:val="both"/>
          </w:pPr>
        </w:pPrChange>
      </w:pPr>
      <w:r w:rsidRPr="00670DED">
        <w:rPr>
          <w:rFonts w:ascii="Times New Roman" w:eastAsia="Times New Roman" w:hAnsi="Times New Roman" w:cs="Times New Roman"/>
          <w:lang w:eastAsia="en-GB"/>
        </w:rPr>
        <w:t xml:space="preserve">The aim of this study </w:t>
      </w:r>
      <w:del w:id="132" w:author="Andrew Cresswell" w:date="2020-08-24T21:03:00Z">
        <w:r w:rsidRPr="00670DED" w:rsidDel="00DF4FA4">
          <w:rPr>
            <w:rFonts w:ascii="Times New Roman" w:eastAsia="Times New Roman" w:hAnsi="Times New Roman" w:cs="Times New Roman"/>
            <w:lang w:eastAsia="en-GB"/>
          </w:rPr>
          <w:delText xml:space="preserve">is </w:delText>
        </w:r>
      </w:del>
      <w:ins w:id="133" w:author="Andrew Cresswell" w:date="2020-08-24T21:03:00Z">
        <w:r w:rsidR="00DF4FA4">
          <w:rPr>
            <w:rFonts w:ascii="Times New Roman" w:eastAsia="Times New Roman" w:hAnsi="Times New Roman" w:cs="Times New Roman"/>
            <w:lang w:eastAsia="en-GB"/>
          </w:rPr>
          <w:t>was</w:t>
        </w:r>
        <w:r w:rsidR="00DF4FA4" w:rsidRPr="00670DED">
          <w:rPr>
            <w:rFonts w:ascii="Times New Roman" w:eastAsia="Times New Roman" w:hAnsi="Times New Roman" w:cs="Times New Roman"/>
            <w:lang w:eastAsia="en-GB"/>
          </w:rPr>
          <w:t xml:space="preserve"> </w:t>
        </w:r>
      </w:ins>
      <w:r w:rsidRPr="00670DED">
        <w:rPr>
          <w:rFonts w:ascii="Times New Roman" w:eastAsia="Times New Roman" w:hAnsi="Times New Roman" w:cs="Times New Roman"/>
          <w:lang w:eastAsia="en-GB"/>
        </w:rPr>
        <w:t>to examine the effect of grip v</w:t>
      </w:r>
      <w:ins w:id="134" w:author="Andrew Cresswell" w:date="2020-08-24T21:03:00Z">
        <w:r w:rsidR="00DF4FA4">
          <w:rPr>
            <w:rFonts w:ascii="Times New Roman" w:eastAsia="Times New Roman" w:hAnsi="Times New Roman" w:cs="Times New Roman"/>
            <w:lang w:eastAsia="en-GB"/>
          </w:rPr>
          <w:t>ersu</w:t>
        </w:r>
      </w:ins>
      <w:r w:rsidRPr="00670DED">
        <w:rPr>
          <w:rFonts w:ascii="Times New Roman" w:eastAsia="Times New Roman" w:hAnsi="Times New Roman" w:cs="Times New Roman"/>
          <w:lang w:eastAsia="en-GB"/>
        </w:rPr>
        <w:t>s no</w:t>
      </w:r>
      <w:ins w:id="135" w:author="Andrew Cresswell" w:date="2020-08-24T21:10:00Z">
        <w:r w:rsidR="008714E5">
          <w:rPr>
            <w:rFonts w:ascii="Times New Roman" w:eastAsia="Times New Roman" w:hAnsi="Times New Roman" w:cs="Times New Roman"/>
            <w:lang w:eastAsia="en-GB"/>
          </w:rPr>
          <w:t>-</w:t>
        </w:r>
      </w:ins>
      <w:del w:id="136" w:author="Andrew Cresswell" w:date="2020-08-24T21:10:00Z">
        <w:r w:rsidRPr="00670DED" w:rsidDel="008714E5">
          <w:rPr>
            <w:rFonts w:ascii="Times New Roman" w:eastAsia="Times New Roman" w:hAnsi="Times New Roman" w:cs="Times New Roman"/>
            <w:lang w:eastAsia="en-GB"/>
          </w:rPr>
          <w:delText xml:space="preserve"> </w:delText>
        </w:r>
      </w:del>
      <w:r w:rsidRPr="00670DED">
        <w:rPr>
          <w:rFonts w:ascii="Times New Roman" w:eastAsia="Times New Roman" w:hAnsi="Times New Roman" w:cs="Times New Roman"/>
          <w:lang w:eastAsia="en-GB"/>
        </w:rPr>
        <w:t xml:space="preserve">grip </w:t>
      </w:r>
      <w:ins w:id="137" w:author="Andrew Cresswell" w:date="2020-08-24T21:04:00Z">
        <w:r w:rsidR="00DF4FA4">
          <w:rPr>
            <w:rFonts w:ascii="Times New Roman" w:eastAsia="Times New Roman" w:hAnsi="Times New Roman" w:cs="Times New Roman"/>
            <w:lang w:eastAsia="en-GB"/>
          </w:rPr>
          <w:t>on muscle activity</w:t>
        </w:r>
      </w:ins>
      <w:ins w:id="138" w:author="Andrew Cresswell" w:date="2020-08-24T21:06:00Z">
        <w:r w:rsidR="008714E5">
          <w:rPr>
            <w:rFonts w:ascii="Times New Roman" w:eastAsia="Times New Roman" w:hAnsi="Times New Roman" w:cs="Times New Roman"/>
            <w:lang w:eastAsia="en-GB"/>
          </w:rPr>
          <w:t xml:space="preserve"> (phase and amplitude)</w:t>
        </w:r>
      </w:ins>
      <w:ins w:id="139" w:author="Andrew Cresswell" w:date="2020-08-24T21:05:00Z">
        <w:r w:rsidR="008714E5">
          <w:rPr>
            <w:rFonts w:ascii="Times New Roman" w:eastAsia="Times New Roman" w:hAnsi="Times New Roman" w:cs="Times New Roman"/>
            <w:lang w:eastAsia="en-GB"/>
          </w:rPr>
          <w:t>, l</w:t>
        </w:r>
      </w:ins>
      <w:ins w:id="140" w:author="Andrew Cresswell" w:date="2020-08-24T21:04:00Z">
        <w:r w:rsidR="00DF4FA4">
          <w:rPr>
            <w:rFonts w:ascii="Times New Roman" w:eastAsia="Times New Roman" w:hAnsi="Times New Roman" w:cs="Times New Roman"/>
            <w:lang w:eastAsia="en-GB"/>
          </w:rPr>
          <w:t xml:space="preserve">ower limb joint moments </w:t>
        </w:r>
      </w:ins>
      <w:ins w:id="141" w:author="Andrew Cresswell" w:date="2020-08-24T21:05:00Z">
        <w:r w:rsidR="008714E5">
          <w:rPr>
            <w:rFonts w:ascii="Times New Roman" w:eastAsia="Times New Roman" w:hAnsi="Times New Roman" w:cs="Times New Roman"/>
            <w:lang w:eastAsia="en-GB"/>
          </w:rPr>
          <w:t xml:space="preserve">and </w:t>
        </w:r>
      </w:ins>
      <w:ins w:id="142" w:author="Andrew Cresswell" w:date="2020-08-24T21:06:00Z">
        <w:r w:rsidR="008714E5">
          <w:rPr>
            <w:rFonts w:ascii="Times New Roman" w:eastAsia="Times New Roman" w:hAnsi="Times New Roman" w:cs="Times New Roman"/>
            <w:lang w:eastAsia="en-GB"/>
          </w:rPr>
          <w:t xml:space="preserve">peak </w:t>
        </w:r>
      </w:ins>
      <w:ins w:id="143" w:author="Andrew Cresswell" w:date="2020-08-24T21:05:00Z">
        <w:r w:rsidR="008714E5">
          <w:rPr>
            <w:rFonts w:ascii="Times New Roman" w:eastAsia="Times New Roman" w:hAnsi="Times New Roman" w:cs="Times New Roman"/>
            <w:lang w:eastAsia="en-GB"/>
          </w:rPr>
          <w:t xml:space="preserve">power output </w:t>
        </w:r>
      </w:ins>
      <w:r w:rsidRPr="00670DED">
        <w:rPr>
          <w:rFonts w:ascii="Times New Roman" w:eastAsia="Times New Roman" w:hAnsi="Times New Roman" w:cs="Times New Roman"/>
          <w:lang w:eastAsia="en-GB"/>
        </w:rPr>
        <w:t xml:space="preserve">in </w:t>
      </w:r>
      <w:ins w:id="144" w:author="Andrew Cresswell" w:date="2020-08-24T21:03:00Z">
        <w:r w:rsidR="00DF4FA4">
          <w:rPr>
            <w:rFonts w:ascii="Times New Roman" w:eastAsia="Times New Roman" w:hAnsi="Times New Roman" w:cs="Times New Roman"/>
            <w:lang w:eastAsia="en-GB"/>
          </w:rPr>
          <w:t xml:space="preserve">two </w:t>
        </w:r>
      </w:ins>
      <w:ins w:id="145" w:author="Andrew Cresswell" w:date="2020-08-24T21:06:00Z">
        <w:r w:rsidR="008714E5">
          <w:rPr>
            <w:rFonts w:ascii="Times New Roman" w:eastAsia="Times New Roman" w:hAnsi="Times New Roman" w:cs="Times New Roman"/>
            <w:lang w:eastAsia="en-GB"/>
          </w:rPr>
          <w:t>cycling postures</w:t>
        </w:r>
      </w:ins>
      <w:ins w:id="146" w:author="Andrew Cresswell" w:date="2020-08-24T21:03:00Z">
        <w:r w:rsidR="00DF4FA4">
          <w:rPr>
            <w:rFonts w:ascii="Times New Roman" w:eastAsia="Times New Roman" w:hAnsi="Times New Roman" w:cs="Times New Roman"/>
            <w:lang w:eastAsia="en-GB"/>
          </w:rPr>
          <w:t xml:space="preserve"> </w:t>
        </w:r>
      </w:ins>
      <w:ins w:id="147" w:author="Andrew Cresswell" w:date="2020-08-24T21:05:00Z">
        <w:r w:rsidR="008714E5">
          <w:rPr>
            <w:rFonts w:ascii="Times New Roman" w:eastAsia="Times New Roman" w:hAnsi="Times New Roman" w:cs="Times New Roman"/>
            <w:lang w:eastAsia="en-GB"/>
          </w:rPr>
          <w:t>(</w:t>
        </w:r>
        <w:r w:rsidR="008714E5" w:rsidRPr="00670DED">
          <w:rPr>
            <w:rFonts w:ascii="Times New Roman" w:eastAsia="Times New Roman" w:hAnsi="Times New Roman" w:cs="Times New Roman"/>
            <w:lang w:eastAsia="en-GB"/>
          </w:rPr>
          <w:t>seated and non-seated</w:t>
        </w:r>
        <w:r w:rsidR="008714E5">
          <w:rPr>
            <w:rFonts w:ascii="Times New Roman" w:eastAsia="Times New Roman" w:hAnsi="Times New Roman" w:cs="Times New Roman"/>
            <w:lang w:eastAsia="en-GB"/>
          </w:rPr>
          <w:t xml:space="preserve">) </w:t>
        </w:r>
      </w:ins>
      <w:ins w:id="148" w:author="Andrew Cresswell" w:date="2020-08-24T21:06:00Z">
        <w:r w:rsidR="008714E5">
          <w:rPr>
            <w:rFonts w:ascii="Times New Roman" w:eastAsia="Times New Roman" w:hAnsi="Times New Roman" w:cs="Times New Roman"/>
            <w:lang w:eastAsia="en-GB"/>
          </w:rPr>
          <w:t xml:space="preserve">that are </w:t>
        </w:r>
      </w:ins>
      <w:ins w:id="149" w:author="Andrew Cresswell" w:date="2020-08-24T21:03:00Z">
        <w:r w:rsidR="00DF4FA4">
          <w:rPr>
            <w:rFonts w:ascii="Times New Roman" w:eastAsia="Times New Roman" w:hAnsi="Times New Roman" w:cs="Times New Roman"/>
            <w:lang w:eastAsia="en-GB"/>
          </w:rPr>
          <w:t>commonly used when sprinting</w:t>
        </w:r>
      </w:ins>
      <w:ins w:id="150" w:author="Andrew Cresswell" w:date="2020-08-24T21:04:00Z">
        <w:r w:rsidR="00DF4FA4">
          <w:rPr>
            <w:rFonts w:ascii="Times New Roman" w:eastAsia="Times New Roman" w:hAnsi="Times New Roman" w:cs="Times New Roman"/>
            <w:lang w:eastAsia="en-GB"/>
          </w:rPr>
          <w:t xml:space="preserve"> for brief periods</w:t>
        </w:r>
      </w:ins>
      <w:del w:id="151" w:author="Andrew Cresswell" w:date="2020-08-24T21:03:00Z">
        <w:r w:rsidRPr="00670DED" w:rsidDel="00DF4FA4">
          <w:rPr>
            <w:rFonts w:ascii="Times New Roman" w:eastAsia="Times New Roman" w:hAnsi="Times New Roman" w:cs="Times New Roman"/>
            <w:lang w:eastAsia="en-GB"/>
          </w:rPr>
          <w:delText xml:space="preserve">both </w:delText>
        </w:r>
      </w:del>
      <w:del w:id="152" w:author="Andrew Cresswell" w:date="2020-08-24T21:05:00Z">
        <w:r w:rsidRPr="00670DED" w:rsidDel="008714E5">
          <w:rPr>
            <w:rFonts w:ascii="Times New Roman" w:eastAsia="Times New Roman" w:hAnsi="Times New Roman" w:cs="Times New Roman"/>
            <w:lang w:eastAsia="en-GB"/>
          </w:rPr>
          <w:delText xml:space="preserve">seated and non-seated </w:delText>
        </w:r>
        <w:r w:rsidRPr="00670DED" w:rsidDel="00DF4FA4">
          <w:rPr>
            <w:rFonts w:ascii="Times New Roman" w:eastAsia="Times New Roman" w:hAnsi="Times New Roman" w:cs="Times New Roman"/>
            <w:lang w:eastAsia="en-GB"/>
          </w:rPr>
          <w:delText>posture on peak and average muscle EMG activity and joint moments generated by the extensor muscles in the lower limb during a 5-second maximal power (sprint) task [in recreational cyclists]</w:delText>
        </w:r>
        <w:r w:rsidRPr="00670DED" w:rsidDel="008714E5">
          <w:rPr>
            <w:rFonts w:ascii="Times New Roman" w:eastAsia="Times New Roman" w:hAnsi="Times New Roman" w:cs="Times New Roman"/>
            <w:lang w:eastAsia="en-GB"/>
          </w:rPr>
          <w:delText xml:space="preserve">. </w:delText>
        </w:r>
      </w:del>
      <w:del w:id="153" w:author="Andrew Cresswell" w:date="2020-08-24T21:06:00Z">
        <w:r w:rsidRPr="00670DED" w:rsidDel="008714E5">
          <w:rPr>
            <w:rFonts w:ascii="Times New Roman" w:eastAsia="Times New Roman" w:hAnsi="Times New Roman" w:cs="Times New Roman"/>
            <w:lang w:eastAsia="en-GB"/>
          </w:rPr>
          <w:delText>A secondary aim is to examine the timing and amplitude of EMG of upper body muscles in the conditions</w:delText>
        </w:r>
      </w:del>
      <w:r w:rsidRPr="00670DED">
        <w:rPr>
          <w:rFonts w:ascii="Times New Roman" w:eastAsia="Times New Roman" w:hAnsi="Times New Roman" w:cs="Times New Roman"/>
          <w:lang w:eastAsia="en-GB"/>
        </w:rPr>
        <w:t>.</w:t>
      </w:r>
    </w:p>
    <w:p w14:paraId="70431EBC" w14:textId="77777777" w:rsidR="00670DED" w:rsidRPr="00670DED" w:rsidRDefault="00670DED">
      <w:pPr>
        <w:spacing w:line="480" w:lineRule="auto"/>
        <w:jc w:val="both"/>
        <w:rPr>
          <w:rFonts w:ascii="Times New Roman" w:eastAsia="Times New Roman" w:hAnsi="Times New Roman" w:cs="Times New Roman"/>
          <w:lang w:eastAsia="en-GB"/>
        </w:rPr>
        <w:pPrChange w:id="154" w:author="Andrew Cresswell" w:date="2020-08-24T20:38:00Z">
          <w:pPr>
            <w:jc w:val="both"/>
          </w:pPr>
        </w:pPrChange>
      </w:pPr>
    </w:p>
    <w:p w14:paraId="59FEFCB2" w14:textId="7EF4ABE5" w:rsidR="00670DED" w:rsidRPr="001E7855" w:rsidRDefault="00670DED">
      <w:pPr>
        <w:spacing w:line="480" w:lineRule="auto"/>
        <w:jc w:val="both"/>
        <w:rPr>
          <w:rFonts w:ascii="Times New Roman" w:eastAsia="Times New Roman" w:hAnsi="Times New Roman" w:cs="Times New Roman"/>
          <w:lang w:eastAsia="en-GB"/>
        </w:rPr>
        <w:pPrChange w:id="155" w:author="Andrew Cresswell" w:date="2020-08-24T20:38:00Z">
          <w:pPr>
            <w:jc w:val="both"/>
          </w:pPr>
        </w:pPrChange>
      </w:pPr>
      <w:r w:rsidRPr="00670DED">
        <w:rPr>
          <w:rFonts w:ascii="Times New Roman" w:eastAsia="Times New Roman" w:hAnsi="Times New Roman" w:cs="Times New Roman"/>
          <w:lang w:eastAsia="en-GB"/>
        </w:rPr>
        <w:t>We hypothesise</w:t>
      </w:r>
      <w:ins w:id="156" w:author="Andrew Cresswell" w:date="2020-08-24T21:07:00Z">
        <w:r w:rsidR="008714E5">
          <w:rPr>
            <w:rFonts w:ascii="Times New Roman" w:eastAsia="Times New Roman" w:hAnsi="Times New Roman" w:cs="Times New Roman"/>
            <w:lang w:eastAsia="en-GB"/>
          </w:rPr>
          <w:t>d</w:t>
        </w:r>
      </w:ins>
      <w:r w:rsidRPr="00670DED">
        <w:rPr>
          <w:rFonts w:ascii="Times New Roman" w:eastAsia="Times New Roman" w:hAnsi="Times New Roman" w:cs="Times New Roman"/>
          <w:lang w:eastAsia="en-GB"/>
        </w:rPr>
        <w:t xml:space="preserve"> that </w:t>
      </w:r>
      <w:ins w:id="157" w:author="Andrew Cresswell" w:date="2020-08-24T21:07:00Z">
        <w:r w:rsidR="008714E5">
          <w:rPr>
            <w:rFonts w:ascii="Times New Roman" w:eastAsia="Times New Roman" w:hAnsi="Times New Roman" w:cs="Times New Roman"/>
            <w:lang w:eastAsia="en-GB"/>
          </w:rPr>
          <w:t xml:space="preserve">the grip </w:t>
        </w:r>
      </w:ins>
      <w:ins w:id="158" w:author="Andrew Cresswell" w:date="2020-08-24T21:09:00Z">
        <w:r w:rsidR="008714E5">
          <w:rPr>
            <w:rFonts w:ascii="Times New Roman" w:eastAsia="Times New Roman" w:hAnsi="Times New Roman" w:cs="Times New Roman"/>
            <w:lang w:eastAsia="en-GB"/>
          </w:rPr>
          <w:t>compared to no</w:t>
        </w:r>
      </w:ins>
      <w:ins w:id="159" w:author="Andrew Cresswell" w:date="2020-08-24T21:10:00Z">
        <w:r w:rsidR="008714E5">
          <w:rPr>
            <w:rFonts w:ascii="Times New Roman" w:eastAsia="Times New Roman" w:hAnsi="Times New Roman" w:cs="Times New Roman"/>
            <w:lang w:eastAsia="en-GB"/>
          </w:rPr>
          <w:t>-</w:t>
        </w:r>
      </w:ins>
      <w:ins w:id="160" w:author="Andrew Cresswell" w:date="2020-08-24T21:09:00Z">
        <w:r w:rsidR="008714E5">
          <w:rPr>
            <w:rFonts w:ascii="Times New Roman" w:eastAsia="Times New Roman" w:hAnsi="Times New Roman" w:cs="Times New Roman"/>
            <w:lang w:eastAsia="en-GB"/>
          </w:rPr>
          <w:t xml:space="preserve">grip condition </w:t>
        </w:r>
      </w:ins>
      <w:del w:id="161" w:author="Andrew Cresswell" w:date="2020-08-24T21:07:00Z">
        <w:r w:rsidRPr="00670DED" w:rsidDel="008714E5">
          <w:rPr>
            <w:rFonts w:ascii="Times New Roman" w:eastAsia="Times New Roman" w:hAnsi="Times New Roman" w:cs="Times New Roman"/>
            <w:lang w:eastAsia="en-GB"/>
          </w:rPr>
          <w:delText xml:space="preserve">there </w:delText>
        </w:r>
      </w:del>
      <w:r w:rsidRPr="00670DED">
        <w:rPr>
          <w:rFonts w:ascii="Times New Roman" w:eastAsia="Times New Roman" w:hAnsi="Times New Roman" w:cs="Times New Roman"/>
          <w:lang w:eastAsia="en-GB"/>
        </w:rPr>
        <w:t xml:space="preserve">will </w:t>
      </w:r>
      <w:ins w:id="162" w:author="Andrew Cresswell" w:date="2020-08-24T21:07:00Z">
        <w:r w:rsidR="008714E5">
          <w:rPr>
            <w:rFonts w:ascii="Times New Roman" w:eastAsia="Times New Roman" w:hAnsi="Times New Roman" w:cs="Times New Roman"/>
            <w:lang w:eastAsia="en-GB"/>
          </w:rPr>
          <w:t xml:space="preserve">result in </w:t>
        </w:r>
      </w:ins>
      <w:del w:id="163" w:author="Andrew Cresswell" w:date="2020-08-24T21:09:00Z">
        <w:r w:rsidRPr="00670DED" w:rsidDel="008714E5">
          <w:rPr>
            <w:rFonts w:ascii="Times New Roman" w:eastAsia="Times New Roman" w:hAnsi="Times New Roman" w:cs="Times New Roman"/>
            <w:lang w:eastAsia="en-GB"/>
          </w:rPr>
          <w:delText xml:space="preserve">be </w:delText>
        </w:r>
      </w:del>
      <w:r w:rsidRPr="00670DED">
        <w:rPr>
          <w:rFonts w:ascii="Times New Roman" w:eastAsia="Times New Roman" w:hAnsi="Times New Roman" w:cs="Times New Roman"/>
          <w:lang w:eastAsia="en-GB"/>
        </w:rPr>
        <w:t xml:space="preserve">an increase in </w:t>
      </w:r>
      <w:ins w:id="164" w:author="Andrew Cresswell" w:date="2020-08-24T21:07:00Z">
        <w:r w:rsidR="008714E5">
          <w:rPr>
            <w:rFonts w:ascii="Times New Roman" w:eastAsia="Times New Roman" w:hAnsi="Times New Roman" w:cs="Times New Roman"/>
            <w:lang w:eastAsia="en-GB"/>
          </w:rPr>
          <w:t xml:space="preserve">muscle activity </w:t>
        </w:r>
      </w:ins>
      <w:del w:id="165" w:author="Andrew Cresswell" w:date="2020-08-24T21:07:00Z">
        <w:r w:rsidRPr="00670DED" w:rsidDel="008714E5">
          <w:rPr>
            <w:rFonts w:ascii="Times New Roman" w:eastAsia="Times New Roman" w:hAnsi="Times New Roman" w:cs="Times New Roman"/>
            <w:lang w:eastAsia="en-GB"/>
          </w:rPr>
          <w:delText xml:space="preserve">EMG peak and average </w:delText>
        </w:r>
      </w:del>
      <w:r w:rsidRPr="00670DED">
        <w:rPr>
          <w:rFonts w:ascii="Times New Roman" w:eastAsia="Times New Roman" w:hAnsi="Times New Roman" w:cs="Times New Roman"/>
          <w:lang w:eastAsia="en-GB"/>
        </w:rPr>
        <w:t xml:space="preserve">in the extensor muscles </w:t>
      </w:r>
      <w:ins w:id="166" w:author="Andrew Cresswell" w:date="2020-08-24T21:08:00Z">
        <w:r w:rsidR="008714E5">
          <w:rPr>
            <w:rFonts w:ascii="Times New Roman" w:eastAsia="Times New Roman" w:hAnsi="Times New Roman" w:cs="Times New Roman"/>
            <w:lang w:eastAsia="en-GB"/>
          </w:rPr>
          <w:t xml:space="preserve">of </w:t>
        </w:r>
      </w:ins>
      <w:del w:id="167" w:author="Andrew Cresswell" w:date="2020-08-24T21:08:00Z">
        <w:r w:rsidRPr="00670DED" w:rsidDel="008714E5">
          <w:rPr>
            <w:rFonts w:ascii="Times New Roman" w:eastAsia="Times New Roman" w:hAnsi="Times New Roman" w:cs="Times New Roman"/>
            <w:lang w:eastAsia="en-GB"/>
          </w:rPr>
          <w:delText xml:space="preserve">in </w:delText>
        </w:r>
      </w:del>
      <w:r w:rsidRPr="00670DED">
        <w:rPr>
          <w:rFonts w:ascii="Times New Roman" w:eastAsia="Times New Roman" w:hAnsi="Times New Roman" w:cs="Times New Roman"/>
          <w:lang w:eastAsia="en-GB"/>
        </w:rPr>
        <w:t>the lower limb</w:t>
      </w:r>
      <w:ins w:id="168" w:author="Andrew Cresswell" w:date="2020-08-24T21:08:00Z">
        <w:r w:rsidR="008714E5">
          <w:rPr>
            <w:rFonts w:ascii="Times New Roman" w:eastAsia="Times New Roman" w:hAnsi="Times New Roman" w:cs="Times New Roman"/>
            <w:lang w:eastAsia="en-GB"/>
          </w:rPr>
          <w:t>s</w:t>
        </w:r>
      </w:ins>
      <w:r w:rsidRPr="00670DED">
        <w:rPr>
          <w:rFonts w:ascii="Times New Roman" w:eastAsia="Times New Roman" w:hAnsi="Times New Roman" w:cs="Times New Roman"/>
          <w:lang w:eastAsia="en-GB"/>
        </w:rPr>
        <w:t xml:space="preserve"> that will </w:t>
      </w:r>
      <w:ins w:id="169" w:author="Andrew Cresswell" w:date="2020-08-24T21:08:00Z">
        <w:r w:rsidR="008714E5">
          <w:rPr>
            <w:rFonts w:ascii="Times New Roman" w:eastAsia="Times New Roman" w:hAnsi="Times New Roman" w:cs="Times New Roman"/>
            <w:lang w:eastAsia="en-GB"/>
          </w:rPr>
          <w:t xml:space="preserve">result in an </w:t>
        </w:r>
      </w:ins>
      <w:del w:id="170" w:author="Andrew Cresswell" w:date="2020-08-24T21:08:00Z">
        <w:r w:rsidRPr="00670DED" w:rsidDel="008714E5">
          <w:rPr>
            <w:rFonts w:ascii="Times New Roman" w:eastAsia="Times New Roman" w:hAnsi="Times New Roman" w:cs="Times New Roman"/>
            <w:lang w:eastAsia="en-GB"/>
          </w:rPr>
          <w:delText xml:space="preserve">be related to </w:delText>
        </w:r>
      </w:del>
      <w:r w:rsidRPr="00670DED">
        <w:rPr>
          <w:rFonts w:ascii="Times New Roman" w:eastAsia="Times New Roman" w:hAnsi="Times New Roman" w:cs="Times New Roman"/>
          <w:lang w:eastAsia="en-GB"/>
        </w:rPr>
        <w:t>increases in the</w:t>
      </w:r>
      <w:ins w:id="171" w:author="Andrew Cresswell" w:date="2020-08-24T21:08:00Z">
        <w:r w:rsidR="008714E5">
          <w:rPr>
            <w:rFonts w:ascii="Times New Roman" w:eastAsia="Times New Roman" w:hAnsi="Times New Roman" w:cs="Times New Roman"/>
            <w:lang w:eastAsia="en-GB"/>
          </w:rPr>
          <w:t xml:space="preserve">ir respective </w:t>
        </w:r>
      </w:ins>
      <w:del w:id="172" w:author="Andrew Cresswell" w:date="2020-08-24T21:08:00Z">
        <w:r w:rsidRPr="00670DED" w:rsidDel="008714E5">
          <w:rPr>
            <w:rFonts w:ascii="Times New Roman" w:eastAsia="Times New Roman" w:hAnsi="Times New Roman" w:cs="Times New Roman"/>
            <w:lang w:eastAsia="en-GB"/>
          </w:rPr>
          <w:delText xml:space="preserve"> </w:delText>
        </w:r>
      </w:del>
      <w:r w:rsidRPr="00670DED">
        <w:rPr>
          <w:rFonts w:ascii="Times New Roman" w:eastAsia="Times New Roman" w:hAnsi="Times New Roman" w:cs="Times New Roman"/>
          <w:lang w:eastAsia="en-GB"/>
        </w:rPr>
        <w:t>joint moments</w:t>
      </w:r>
      <w:ins w:id="173" w:author="Andrew Cresswell" w:date="2020-08-24T21:08:00Z">
        <w:r w:rsidR="008714E5">
          <w:rPr>
            <w:rFonts w:ascii="Times New Roman" w:eastAsia="Times New Roman" w:hAnsi="Times New Roman" w:cs="Times New Roman"/>
            <w:lang w:eastAsia="en-GB"/>
          </w:rPr>
          <w:t xml:space="preserve">, thereby </w:t>
        </w:r>
      </w:ins>
      <w:ins w:id="174" w:author="Andrew Cresswell" w:date="2020-08-24T21:09:00Z">
        <w:r w:rsidR="008714E5">
          <w:rPr>
            <w:rFonts w:ascii="Times New Roman" w:eastAsia="Times New Roman" w:hAnsi="Times New Roman" w:cs="Times New Roman"/>
            <w:lang w:eastAsia="en-GB"/>
          </w:rPr>
          <w:t xml:space="preserve">resulting in </w:t>
        </w:r>
      </w:ins>
      <w:del w:id="175" w:author="Andrew Cresswell" w:date="2020-08-24T21:09:00Z">
        <w:r w:rsidRPr="00670DED" w:rsidDel="008714E5">
          <w:rPr>
            <w:rFonts w:ascii="Times New Roman" w:eastAsia="Times New Roman" w:hAnsi="Times New Roman" w:cs="Times New Roman"/>
            <w:lang w:eastAsia="en-GB"/>
          </w:rPr>
          <w:delText xml:space="preserve"> </w:delText>
        </w:r>
      </w:del>
      <w:del w:id="176" w:author="Andrew Cresswell" w:date="2020-08-24T21:08:00Z">
        <w:r w:rsidRPr="00670DED" w:rsidDel="008714E5">
          <w:rPr>
            <w:rFonts w:ascii="Times New Roman" w:eastAsia="Times New Roman" w:hAnsi="Times New Roman" w:cs="Times New Roman"/>
            <w:lang w:eastAsia="en-GB"/>
          </w:rPr>
          <w:delText xml:space="preserve">at the lower limb joints during grip conditions </w:delText>
        </w:r>
      </w:del>
      <w:del w:id="177" w:author="Andrew Cresswell" w:date="2020-08-24T21:09:00Z">
        <w:r w:rsidRPr="00670DED" w:rsidDel="008714E5">
          <w:rPr>
            <w:rFonts w:ascii="Times New Roman" w:eastAsia="Times New Roman" w:hAnsi="Times New Roman" w:cs="Times New Roman"/>
            <w:lang w:eastAsia="en-GB"/>
          </w:rPr>
          <w:delText xml:space="preserve">[contributing </w:delText>
        </w:r>
      </w:del>
      <w:del w:id="178" w:author="Andrew Cresswell" w:date="2020-08-24T21:10:00Z">
        <w:r w:rsidRPr="00670DED" w:rsidDel="008714E5">
          <w:rPr>
            <w:rFonts w:ascii="Times New Roman" w:eastAsia="Times New Roman" w:hAnsi="Times New Roman" w:cs="Times New Roman"/>
            <w:lang w:eastAsia="en-GB"/>
          </w:rPr>
          <w:delText xml:space="preserve">to </w:delText>
        </w:r>
      </w:del>
      <w:r w:rsidRPr="00670DED">
        <w:rPr>
          <w:rFonts w:ascii="Times New Roman" w:eastAsia="Times New Roman" w:hAnsi="Times New Roman" w:cs="Times New Roman"/>
          <w:lang w:eastAsia="en-GB"/>
        </w:rPr>
        <w:t xml:space="preserve">greater power </w:t>
      </w:r>
      <w:ins w:id="179" w:author="Andrew Cresswell" w:date="2020-08-24T21:10:00Z">
        <w:r w:rsidR="008714E5">
          <w:rPr>
            <w:rFonts w:ascii="Times New Roman" w:eastAsia="Times New Roman" w:hAnsi="Times New Roman" w:cs="Times New Roman"/>
            <w:lang w:eastAsia="en-GB"/>
          </w:rPr>
          <w:t xml:space="preserve">production at the crank in both the </w:t>
        </w:r>
      </w:ins>
      <w:del w:id="180" w:author="Andrew Cresswell" w:date="2020-08-24T21:10:00Z">
        <w:r w:rsidRPr="00670DED" w:rsidDel="008714E5">
          <w:rPr>
            <w:rFonts w:ascii="Times New Roman" w:eastAsia="Times New Roman" w:hAnsi="Times New Roman" w:cs="Times New Roman"/>
            <w:lang w:eastAsia="en-GB"/>
          </w:rPr>
          <w:delText xml:space="preserve">with grip in both </w:delText>
        </w:r>
      </w:del>
      <w:r w:rsidRPr="00670DED">
        <w:rPr>
          <w:rFonts w:ascii="Times New Roman" w:eastAsia="Times New Roman" w:hAnsi="Times New Roman" w:cs="Times New Roman"/>
          <w:lang w:eastAsia="en-GB"/>
        </w:rPr>
        <w:t>seated and non-seated cycling</w:t>
      </w:r>
      <w:ins w:id="181" w:author="Andrew Cresswell" w:date="2020-08-24T21:10:00Z">
        <w:r w:rsidR="008714E5">
          <w:rPr>
            <w:rFonts w:ascii="Times New Roman" w:eastAsia="Times New Roman" w:hAnsi="Times New Roman" w:cs="Times New Roman"/>
            <w:lang w:eastAsia="en-GB"/>
          </w:rPr>
          <w:t xml:space="preserve"> postures</w:t>
        </w:r>
      </w:ins>
      <w:del w:id="182" w:author="Andrew Cresswell" w:date="2020-08-24T21:10:00Z">
        <w:r w:rsidRPr="00670DED" w:rsidDel="008714E5">
          <w:rPr>
            <w:rFonts w:ascii="Times New Roman" w:eastAsia="Times New Roman" w:hAnsi="Times New Roman" w:cs="Times New Roman"/>
            <w:lang w:eastAsia="en-GB"/>
          </w:rPr>
          <w:delText>]</w:delText>
        </w:r>
      </w:del>
      <w:r w:rsidRPr="00670DED">
        <w:rPr>
          <w:rFonts w:ascii="Times New Roman" w:eastAsia="Times New Roman" w:hAnsi="Times New Roman" w:cs="Times New Roman"/>
          <w:lang w:eastAsia="en-GB"/>
        </w:rPr>
        <w:t xml:space="preserve">. We also hypothesise </w:t>
      </w:r>
      <w:ins w:id="183" w:author="Andrew Cresswell" w:date="2020-08-24T21:11:00Z">
        <w:r w:rsidR="008714E5">
          <w:rPr>
            <w:rFonts w:ascii="Times New Roman" w:eastAsia="Times New Roman" w:hAnsi="Times New Roman" w:cs="Times New Roman"/>
            <w:lang w:eastAsia="en-GB"/>
          </w:rPr>
          <w:t xml:space="preserve">greater </w:t>
        </w:r>
      </w:ins>
      <w:ins w:id="184" w:author="Andrew Cresswell" w:date="2020-08-24T21:12:00Z">
        <w:r w:rsidR="008714E5">
          <w:rPr>
            <w:rFonts w:ascii="Times New Roman" w:eastAsia="Times New Roman" w:hAnsi="Times New Roman" w:cs="Times New Roman"/>
            <w:lang w:eastAsia="en-GB"/>
          </w:rPr>
          <w:t>levels</w:t>
        </w:r>
      </w:ins>
      <w:ins w:id="185" w:author="Andrew Cresswell" w:date="2020-08-24T21:11:00Z">
        <w:r w:rsidR="008714E5">
          <w:rPr>
            <w:rFonts w:ascii="Times New Roman" w:eastAsia="Times New Roman" w:hAnsi="Times New Roman" w:cs="Times New Roman"/>
            <w:lang w:eastAsia="en-GB"/>
          </w:rPr>
          <w:t xml:space="preserve"> of muscle</w:t>
        </w:r>
      </w:ins>
      <w:ins w:id="186" w:author="Andrew Cresswell" w:date="2020-08-24T21:12:00Z">
        <w:r w:rsidR="008714E5">
          <w:rPr>
            <w:rFonts w:ascii="Times New Roman" w:eastAsia="Times New Roman" w:hAnsi="Times New Roman" w:cs="Times New Roman"/>
            <w:lang w:eastAsia="en-GB"/>
          </w:rPr>
          <w:t xml:space="preserve"> </w:t>
        </w:r>
      </w:ins>
      <w:ins w:id="187" w:author="Andrew Cresswell" w:date="2020-08-24T21:11:00Z">
        <w:r w:rsidR="008714E5">
          <w:rPr>
            <w:rFonts w:ascii="Times New Roman" w:eastAsia="Times New Roman" w:hAnsi="Times New Roman" w:cs="Times New Roman"/>
            <w:lang w:eastAsia="en-GB"/>
          </w:rPr>
          <w:t xml:space="preserve">activity </w:t>
        </w:r>
      </w:ins>
      <w:ins w:id="188" w:author="Andrew Cresswell" w:date="2020-08-24T21:12:00Z">
        <w:r w:rsidR="008714E5">
          <w:rPr>
            <w:rFonts w:ascii="Times New Roman" w:eastAsia="Times New Roman" w:hAnsi="Times New Roman" w:cs="Times New Roman"/>
            <w:lang w:eastAsia="en-GB"/>
          </w:rPr>
          <w:t>in the grip condition f</w:t>
        </w:r>
      </w:ins>
      <w:ins w:id="189" w:author="Andrew Cresswell" w:date="2020-08-24T21:13:00Z">
        <w:r w:rsidR="008714E5">
          <w:rPr>
            <w:rFonts w:ascii="Times New Roman" w:eastAsia="Times New Roman" w:hAnsi="Times New Roman" w:cs="Times New Roman"/>
            <w:lang w:eastAsia="en-GB"/>
          </w:rPr>
          <w:t xml:space="preserve">or </w:t>
        </w:r>
      </w:ins>
      <w:ins w:id="190" w:author="Andrew Cresswell" w:date="2020-08-24T21:11:00Z">
        <w:r w:rsidR="008714E5">
          <w:rPr>
            <w:rFonts w:ascii="Times New Roman" w:eastAsia="Times New Roman" w:hAnsi="Times New Roman" w:cs="Times New Roman"/>
            <w:lang w:eastAsia="en-GB"/>
          </w:rPr>
          <w:t xml:space="preserve">several upper body muscles </w:t>
        </w:r>
      </w:ins>
      <w:del w:id="191" w:author="Andrew Cresswell" w:date="2020-08-24T21:12:00Z">
        <w:r w:rsidRPr="00670DED" w:rsidDel="008714E5">
          <w:rPr>
            <w:rFonts w:ascii="Times New Roman" w:eastAsia="Times New Roman" w:hAnsi="Times New Roman" w:cs="Times New Roman"/>
            <w:lang w:eastAsia="en-GB"/>
          </w:rPr>
          <w:delText>that the upper body muscles will have significantly greater EMG amplitude during gripped cycling</w:delText>
        </w:r>
      </w:del>
      <w:r w:rsidRPr="00670DED">
        <w:rPr>
          <w:rFonts w:ascii="Times New Roman" w:eastAsia="Times New Roman" w:hAnsi="Times New Roman" w:cs="Times New Roman"/>
          <w:lang w:eastAsia="en-GB"/>
        </w:rPr>
        <w:t>.</w:t>
      </w:r>
    </w:p>
    <w:p w14:paraId="762A7031" w14:textId="77777777" w:rsidR="00944A8D" w:rsidRPr="004F7661" w:rsidRDefault="00944A8D">
      <w:pPr>
        <w:spacing w:line="480" w:lineRule="auto"/>
        <w:jc w:val="both"/>
        <w:rPr>
          <w:rFonts w:ascii="Times New Roman" w:eastAsia="Times New Roman" w:hAnsi="Times New Roman" w:cs="Times New Roman"/>
          <w:lang w:eastAsia="en-GB"/>
        </w:rPr>
        <w:pPrChange w:id="192" w:author="Andrew Cresswell" w:date="2020-08-24T20:38:00Z">
          <w:pPr>
            <w:spacing w:line="360" w:lineRule="auto"/>
            <w:jc w:val="both"/>
          </w:pPr>
        </w:pPrChange>
      </w:pPr>
    </w:p>
    <w:p w14:paraId="3A03109C" w14:textId="77777777" w:rsidR="006F0B41" w:rsidRDefault="006F0B41">
      <w:pPr>
        <w:spacing w:line="480" w:lineRule="auto"/>
        <w:jc w:val="center"/>
        <w:pPrChange w:id="193" w:author="Andrew Cresswell" w:date="2020-08-24T20:38:00Z">
          <w:pPr>
            <w:jc w:val="center"/>
          </w:pPr>
        </w:pPrChange>
      </w:pPr>
    </w:p>
    <w:sectPr w:rsidR="006F0B41" w:rsidSect="00B4417A">
      <w:pgSz w:w="11900" w:h="16840"/>
      <w:pgMar w:top="1440" w:right="1440" w:bottom="1440" w:left="1440" w:header="709" w:footer="709" w:gutter="0"/>
      <w:lnNumType w:countBy="1" w:restart="continuous"/>
      <w:cols w:space="708"/>
      <w:docGrid w:linePitch="360"/>
      <w:sectPrChange w:id="194" w:author="Andrew Cresswell" w:date="2020-08-24T20:38:00Z">
        <w:sectPr w:rsidR="006F0B41" w:rsidSect="00B4417A">
          <w:pgMar w:top="1440" w:right="1440" w:bottom="1440" w:left="1440" w:header="708" w:footer="708"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ndrew Cresswell" w:date="2020-08-24T20:36:00Z" w:initials="AC">
    <w:p w14:paraId="43A0B331" w14:textId="5B2487BF" w:rsidR="006F0B41" w:rsidRDefault="006F0B41">
      <w:pPr>
        <w:pStyle w:val="CommentText"/>
      </w:pPr>
      <w:r>
        <w:rPr>
          <w:rStyle w:val="CommentReference"/>
        </w:rPr>
        <w:annotationRef/>
      </w:r>
      <w:r>
        <w:t>No affiliation or degrees needed</w:t>
      </w:r>
    </w:p>
  </w:comment>
  <w:comment w:id="18" w:author="Andrew Cresswell" w:date="2020-08-24T20:36:00Z" w:initials="AC">
    <w:p w14:paraId="402E085E" w14:textId="2754ED56" w:rsidR="006F0B41" w:rsidRDefault="006F0B41">
      <w:pPr>
        <w:pStyle w:val="CommentText"/>
      </w:pPr>
      <w:r>
        <w:rPr>
          <w:rStyle w:val="CommentReference"/>
        </w:rPr>
        <w:annotationRef/>
      </w:r>
      <w:r>
        <w:t>Good to use double spacing for all text as it’s much easier to read – line numbers can also be helpful for later edits.</w:t>
      </w:r>
    </w:p>
    <w:p w14:paraId="5F7586F4" w14:textId="1DE6F412" w:rsidR="006F0B41" w:rsidRDefault="006F0B41">
      <w:pPr>
        <w:pStyle w:val="CommentText"/>
      </w:pPr>
    </w:p>
  </w:comment>
  <w:comment w:id="19" w:author="Andrew Cresswell" w:date="2020-08-24T20:39:00Z" w:initials="AC">
    <w:p w14:paraId="034999A1" w14:textId="324F36AB" w:rsidR="006F0B41" w:rsidRDefault="006F0B41">
      <w:pPr>
        <w:pStyle w:val="CommentText"/>
      </w:pPr>
      <w:r>
        <w:rPr>
          <w:rStyle w:val="CommentReference"/>
        </w:rPr>
        <w:annotationRef/>
      </w:r>
      <w:r>
        <w:t xml:space="preserve">I wouldn’t base the study on cycle ergometry per se, as the study is really more about road cycling in general (springing and upper body contribution to power). It’s just that we need to use a </w:t>
      </w:r>
      <w:proofErr w:type="gramStart"/>
      <w:r>
        <w:t>lab based</w:t>
      </w:r>
      <w:proofErr w:type="gramEnd"/>
      <w:r>
        <w:t xml:space="preserve"> ergometer as the study can’t really be done outside in a more ecological way. I’d therefore not use the term ergometry until you come to the methods – or unless it is very specific to a study that has specifically used ergometry. We can talk more about this, but it will influence the way you start this section (first 3-4 sentences)</w:t>
      </w:r>
    </w:p>
  </w:comment>
  <w:comment w:id="21" w:author="Andrew Cresswell" w:date="2020-08-24T20:49:00Z" w:initials="AC">
    <w:p w14:paraId="05F19DC6" w14:textId="01F69B28" w:rsidR="006F0B41" w:rsidRDefault="006F0B41">
      <w:pPr>
        <w:pStyle w:val="CommentText"/>
      </w:pPr>
      <w:r>
        <w:rPr>
          <w:rStyle w:val="CommentReference"/>
        </w:rPr>
        <w:annotationRef/>
      </w:r>
      <w:r>
        <w:t>I wouldn’t use too many abbreviations at this stage – wait until we get to the final document before we decide in what is best to abbreviate. Too many can confuse the reader.</w:t>
      </w:r>
    </w:p>
  </w:comment>
  <w:comment w:id="20" w:author="Andrew Cresswell" w:date="2020-08-24T20:45:00Z" w:initials="AC">
    <w:p w14:paraId="65BC117C" w14:textId="497D6BCB" w:rsidR="006F0B41" w:rsidRDefault="006F0B41">
      <w:pPr>
        <w:pStyle w:val="CommentText"/>
      </w:pPr>
      <w:r>
        <w:rPr>
          <w:rStyle w:val="CommentReference"/>
        </w:rPr>
        <w:annotationRef/>
      </w:r>
      <w:r>
        <w:t xml:space="preserve">Again, this is not a study to validate ergometry, but more about upper body contribution when sprinting.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A0B331" w15:done="0"/>
  <w15:commentEx w15:paraId="5F7586F4" w15:done="0"/>
  <w15:commentEx w15:paraId="034999A1" w15:done="0"/>
  <w15:commentEx w15:paraId="05F19DC6" w15:done="0"/>
  <w15:commentEx w15:paraId="65BC1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A334" w16cex:dateUtc="2020-08-24T10:36:00Z"/>
  <w16cex:commentExtensible w16cex:durableId="22EEA361" w16cex:dateUtc="2020-08-24T10:36:00Z"/>
  <w16cex:commentExtensible w16cex:durableId="22EEA41E" w16cex:dateUtc="2020-08-24T10:39:00Z"/>
  <w16cex:commentExtensible w16cex:durableId="22EEA651" w16cex:dateUtc="2020-08-24T10:49:00Z"/>
  <w16cex:commentExtensible w16cex:durableId="22EEA55F" w16cex:dateUtc="2020-08-24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A0B331" w16cid:durableId="22EEA334"/>
  <w16cid:commentId w16cid:paraId="5F7586F4" w16cid:durableId="22EEA361"/>
  <w16cid:commentId w16cid:paraId="034999A1" w16cid:durableId="22EEA41E"/>
  <w16cid:commentId w16cid:paraId="05F19DC6" w16cid:durableId="22EEA651"/>
  <w16cid:commentId w16cid:paraId="65BC117C" w16cid:durableId="22EEA5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Cresswell">
    <w15:presenceInfo w15:providerId="AD" w15:userId="S::uqacress@uq.edu.au::ce767aa8-40d2-424d-940a-e5bb2d24b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8D"/>
    <w:rsid w:val="00081455"/>
    <w:rsid w:val="000E22E4"/>
    <w:rsid w:val="00211778"/>
    <w:rsid w:val="003B07B2"/>
    <w:rsid w:val="004F7661"/>
    <w:rsid w:val="00670DED"/>
    <w:rsid w:val="006F0B41"/>
    <w:rsid w:val="008714E5"/>
    <w:rsid w:val="0088322B"/>
    <w:rsid w:val="00944A8D"/>
    <w:rsid w:val="00B4417A"/>
    <w:rsid w:val="00DF4F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9DD"/>
  <w15:chartTrackingRefBased/>
  <w15:docId w15:val="{459AB6C8-0A21-B748-9B33-27FF52E0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8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6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7661"/>
    <w:rPr>
      <w:rFonts w:ascii="Times New Roman" w:hAnsi="Times New Roman" w:cs="Times New Roman"/>
      <w:sz w:val="18"/>
      <w:szCs w:val="18"/>
      <w:lang w:val="en-GB"/>
    </w:rPr>
  </w:style>
  <w:style w:type="paragraph" w:styleId="Revision">
    <w:name w:val="Revision"/>
    <w:hidden/>
    <w:uiPriority w:val="99"/>
    <w:semiHidden/>
    <w:rsid w:val="00B4417A"/>
    <w:rPr>
      <w:lang w:val="en-GB"/>
    </w:rPr>
  </w:style>
  <w:style w:type="character" w:styleId="CommentReference">
    <w:name w:val="annotation reference"/>
    <w:basedOn w:val="DefaultParagraphFont"/>
    <w:uiPriority w:val="99"/>
    <w:semiHidden/>
    <w:unhideWhenUsed/>
    <w:rsid w:val="00B4417A"/>
    <w:rPr>
      <w:sz w:val="16"/>
      <w:szCs w:val="16"/>
    </w:rPr>
  </w:style>
  <w:style w:type="paragraph" w:styleId="CommentText">
    <w:name w:val="annotation text"/>
    <w:basedOn w:val="Normal"/>
    <w:link w:val="CommentTextChar"/>
    <w:uiPriority w:val="99"/>
    <w:semiHidden/>
    <w:unhideWhenUsed/>
    <w:rsid w:val="00B4417A"/>
    <w:rPr>
      <w:sz w:val="20"/>
      <w:szCs w:val="20"/>
    </w:rPr>
  </w:style>
  <w:style w:type="character" w:customStyle="1" w:styleId="CommentTextChar">
    <w:name w:val="Comment Text Char"/>
    <w:basedOn w:val="DefaultParagraphFont"/>
    <w:link w:val="CommentText"/>
    <w:uiPriority w:val="99"/>
    <w:semiHidden/>
    <w:rsid w:val="00B4417A"/>
    <w:rPr>
      <w:sz w:val="20"/>
      <w:szCs w:val="20"/>
      <w:lang w:val="en-GB"/>
    </w:rPr>
  </w:style>
  <w:style w:type="paragraph" w:styleId="CommentSubject">
    <w:name w:val="annotation subject"/>
    <w:basedOn w:val="CommentText"/>
    <w:next w:val="CommentText"/>
    <w:link w:val="CommentSubjectChar"/>
    <w:uiPriority w:val="99"/>
    <w:semiHidden/>
    <w:unhideWhenUsed/>
    <w:rsid w:val="00B4417A"/>
    <w:rPr>
      <w:b/>
      <w:bCs/>
    </w:rPr>
  </w:style>
  <w:style w:type="character" w:customStyle="1" w:styleId="CommentSubjectChar">
    <w:name w:val="Comment Subject Char"/>
    <w:basedOn w:val="CommentTextChar"/>
    <w:link w:val="CommentSubject"/>
    <w:uiPriority w:val="99"/>
    <w:semiHidden/>
    <w:rsid w:val="00B4417A"/>
    <w:rPr>
      <w:b/>
      <w:bCs/>
      <w:sz w:val="20"/>
      <w:szCs w:val="20"/>
      <w:lang w:val="en-GB"/>
    </w:rPr>
  </w:style>
  <w:style w:type="character" w:styleId="LineNumber">
    <w:name w:val="line number"/>
    <w:basedOn w:val="DefaultParagraphFont"/>
    <w:uiPriority w:val="99"/>
    <w:semiHidden/>
    <w:unhideWhenUsed/>
    <w:rsid w:val="00B4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Corfield</dc:creator>
  <cp:keywords/>
  <dc:description/>
  <cp:lastModifiedBy>Mr Ross Wilkinson</cp:lastModifiedBy>
  <cp:revision>2</cp:revision>
  <dcterms:created xsi:type="dcterms:W3CDTF">2020-08-24T19:07:00Z</dcterms:created>
  <dcterms:modified xsi:type="dcterms:W3CDTF">2020-08-24T19:07:00Z</dcterms:modified>
</cp:coreProperties>
</file>